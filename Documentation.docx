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EC68F" w14:textId="51D94B7D" w:rsidR="009A4956" w:rsidRDefault="009A4956" w:rsidP="009A4956">
      <w:pPr>
        <w:jc w:val="right"/>
      </w:pPr>
      <w:r>
        <w:t xml:space="preserve">Version of </w:t>
      </w:r>
      <w:r w:rsidR="00474B95">
        <w:t>6 April 2020</w:t>
      </w:r>
    </w:p>
    <w:p w14:paraId="69521923" w14:textId="0669B83F" w:rsidR="00354A97" w:rsidRDefault="00C61545" w:rsidP="00354A97">
      <w:pPr>
        <w:pStyle w:val="Title"/>
      </w:pPr>
      <w:r>
        <w:t xml:space="preserve">Planar Orientation Tools: an </w:t>
      </w:r>
      <w:r w:rsidR="00354A97">
        <w:t>ArcMap tool</w:t>
      </w:r>
      <w:r>
        <w:t>box</w:t>
      </w:r>
      <w:r w:rsidR="00354A97">
        <w:t xml:space="preserve"> for working with planar orientations in </w:t>
      </w:r>
      <w:proofErr w:type="spellStart"/>
      <w:r w:rsidR="00354A97">
        <w:t>GeMS</w:t>
      </w:r>
      <w:proofErr w:type="spellEnd"/>
    </w:p>
    <w:p w14:paraId="715ABDFF" w14:textId="77777777" w:rsidR="001818B1" w:rsidRDefault="001818B1" w:rsidP="00354A97"/>
    <w:p w14:paraId="46F1CB48" w14:textId="529676DC" w:rsidR="00354A97" w:rsidRDefault="00354A97" w:rsidP="00354A97">
      <w:r>
        <w:t xml:space="preserve">Ralph Haugerud, U.S. Geological Survey, </w:t>
      </w:r>
      <w:hyperlink r:id="rId6" w:history="1">
        <w:r w:rsidRPr="00270FB2">
          <w:rPr>
            <w:rStyle w:val="Hyperlink"/>
          </w:rPr>
          <w:t>rhaugerud@usgs.gov</w:t>
        </w:r>
      </w:hyperlink>
    </w:p>
    <w:p w14:paraId="1F3C1C6D" w14:textId="30773C53" w:rsidR="00354A97" w:rsidRDefault="00354A97" w:rsidP="00354A97">
      <w:pPr>
        <w:pStyle w:val="Heading1"/>
      </w:pPr>
      <w:r w:rsidRPr="00354A97">
        <w:t>Introduction</w:t>
      </w:r>
    </w:p>
    <w:p w14:paraId="345801C7" w14:textId="51734810" w:rsidR="004408D0" w:rsidRDefault="00AA0237">
      <w:r>
        <w:t>Geologists measure orientation</w:t>
      </w:r>
      <w:r w:rsidR="00C03B21">
        <w:t>s</w:t>
      </w:r>
      <w:r>
        <w:t xml:space="preserve"> of planar features—most commonly bedding, but also foliation, faults, dikes and joints—</w:t>
      </w:r>
      <w:r w:rsidR="00CC3F88">
        <w:t>in the course of</w:t>
      </w:r>
      <w:r>
        <w:t xml:space="preserve"> describing the </w:t>
      </w:r>
      <w:r w:rsidR="0080668B">
        <w:t>Earth</w:t>
      </w:r>
      <w:r>
        <w:t xml:space="preserve">. These measurements facilitate prediction of the distribution of rock </w:t>
      </w:r>
      <w:r w:rsidR="00075EBF">
        <w:t>units</w:t>
      </w:r>
      <w:r>
        <w:t xml:space="preserve"> where there is no outcrop or no access, allow tests of the consistency of observations, and are </w:t>
      </w:r>
      <w:r w:rsidR="00354A97">
        <w:t>fundamental</w:t>
      </w:r>
      <w:r>
        <w:t xml:space="preserve"> </w:t>
      </w:r>
      <w:r w:rsidR="00354A97">
        <w:t>to</w:t>
      </w:r>
      <w:r>
        <w:t xml:space="preserve"> unravelling the history of Earth deformation.</w:t>
      </w:r>
    </w:p>
    <w:p w14:paraId="43E75E89" w14:textId="6FBF7FC3" w:rsidR="00E4221D" w:rsidRDefault="00AA0237">
      <w:r>
        <w:t xml:space="preserve">This report presents software tools </w:t>
      </w:r>
      <w:r w:rsidR="00CC3F88">
        <w:t>that</w:t>
      </w:r>
      <w:r>
        <w:t xml:space="preserve"> (1) </w:t>
      </w:r>
      <w:r w:rsidR="00CC3F88">
        <w:t>use XYZ positions taken from remotely-sensed data (e.g., high-resolution</w:t>
      </w:r>
      <w:ins w:id="0" w:author="Haugerud, Ralph A" w:date="2020-06-07T14:07:00Z">
        <w:r w:rsidR="00FA757B" w:rsidRPr="00FA757B">
          <w:t xml:space="preserve"> </w:t>
        </w:r>
        <w:r w:rsidR="00FA757B">
          <w:t>digital elevation models [</w:t>
        </w:r>
      </w:ins>
      <w:del w:id="1" w:author="Haugerud, Ralph A" w:date="2020-06-07T14:07:00Z">
        <w:r w:rsidR="00CC3F88" w:rsidDel="00FA757B">
          <w:delText xml:space="preserve"> </w:delText>
        </w:r>
      </w:del>
      <w:r w:rsidR="00CC3F88">
        <w:t>DEMs</w:t>
      </w:r>
      <w:ins w:id="2" w:author="Haugerud, Ralph A" w:date="2020-06-07T14:07:00Z">
        <w:r w:rsidR="00FA757B">
          <w:t>]</w:t>
        </w:r>
      </w:ins>
      <w:r w:rsidR="00CC3F88">
        <w:t xml:space="preserve">) to calculate </w:t>
      </w:r>
      <w:r w:rsidR="00354A97">
        <w:t xml:space="preserve">the </w:t>
      </w:r>
      <w:r w:rsidR="00CC3F88">
        <w:t>strike and dip (orientation)</w:t>
      </w:r>
      <w:r>
        <w:t xml:space="preserve"> </w:t>
      </w:r>
      <w:r w:rsidR="00CC3F88">
        <w:t xml:space="preserve">of </w:t>
      </w:r>
      <w:r>
        <w:t>planar features</w:t>
      </w:r>
      <w:r w:rsidR="007A5BDB">
        <w:t>,</w:t>
      </w:r>
      <w:r>
        <w:t xml:space="preserve"> (</w:t>
      </w:r>
      <w:r w:rsidR="00C26764">
        <w:t>2</w:t>
      </w:r>
      <w:r>
        <w:t>) extrapolat</w:t>
      </w:r>
      <w:r w:rsidR="00CC3F88">
        <w:t>e</w:t>
      </w:r>
      <w:r>
        <w:t xml:space="preserve"> the intersection of plan</w:t>
      </w:r>
      <w:r w:rsidR="00FA757B">
        <w:t xml:space="preserve">ar features </w:t>
      </w:r>
      <w:r>
        <w:t xml:space="preserve">with topography from </w:t>
      </w:r>
      <w:r w:rsidR="00E4221D">
        <w:t>their</w:t>
      </w:r>
      <w:r>
        <w:t xml:space="preserve"> </w:t>
      </w:r>
      <w:ins w:id="3" w:author="Haugerud, Ralph A" w:date="2020-06-07T14:08:00Z">
        <w:r w:rsidR="00FA757B">
          <w:t xml:space="preserve">local </w:t>
        </w:r>
      </w:ins>
      <w:r>
        <w:t>point</w:t>
      </w:r>
      <w:r w:rsidR="00FA757B">
        <w:t>s</w:t>
      </w:r>
      <w:r>
        <w:t xml:space="preserve"> of measurement to </w:t>
      </w:r>
      <w:r w:rsidR="00E4221D">
        <w:t>l</w:t>
      </w:r>
      <w:r>
        <w:t>ine</w:t>
      </w:r>
      <w:r w:rsidR="00E4221D">
        <w:t>s</w:t>
      </w:r>
      <w:r>
        <w:t xml:space="preserve"> across the </w:t>
      </w:r>
      <w:ins w:id="4" w:author="Haugerud, Ralph A" w:date="2020-06-07T14:08:00Z">
        <w:r w:rsidR="00FA757B">
          <w:t xml:space="preserve">broader </w:t>
        </w:r>
      </w:ins>
      <w:r>
        <w:t>landscape</w:t>
      </w:r>
      <w:r w:rsidR="007A5BDB">
        <w:t xml:space="preserve">, </w:t>
      </w:r>
      <w:r w:rsidR="00C26764">
        <w:t xml:space="preserve">(3) project </w:t>
      </w:r>
      <w:r w:rsidR="00FA757B">
        <w:t xml:space="preserve">planar </w:t>
      </w:r>
      <w:r w:rsidR="00C26764">
        <w:t>orientation</w:t>
      </w:r>
      <w:r w:rsidR="006939A6">
        <w:t>s</w:t>
      </w:r>
      <w:r w:rsidR="00C26764">
        <w:t xml:space="preserve"> onto a cross-section plane perpendicular to a defined projection axis</w:t>
      </w:r>
      <w:r w:rsidR="006939A6">
        <w:t xml:space="preserve"> and solve for apparent dip</w:t>
      </w:r>
      <w:r w:rsidR="00C26764">
        <w:t xml:space="preserve">, </w:t>
      </w:r>
      <w:r w:rsidR="007A5BDB">
        <w:t>and (</w:t>
      </w:r>
      <w:r w:rsidR="00C26764">
        <w:t>4</w:t>
      </w:r>
      <w:r w:rsidR="007A5BDB">
        <w:t xml:space="preserve">) export </w:t>
      </w:r>
      <w:ins w:id="5" w:author="Haugerud, Ralph A" w:date="2020-06-07T14:08:00Z">
        <w:r w:rsidR="00FA757B">
          <w:t xml:space="preserve">planar (and linear) </w:t>
        </w:r>
      </w:ins>
      <w:r w:rsidR="007A5BDB">
        <w:t>orientation</w:t>
      </w:r>
      <w:r w:rsidR="006939A6">
        <w:t>s</w:t>
      </w:r>
      <w:r w:rsidR="007A5BDB">
        <w:t xml:space="preserve"> for further analysis with other software</w:t>
      </w:r>
      <w:r w:rsidR="00FA757B">
        <w:t xml:space="preserve">. </w:t>
      </w:r>
      <w:r>
        <w:t xml:space="preserve">The </w:t>
      </w:r>
      <w:r w:rsidR="007D2FE9">
        <w:t>fundamentals</w:t>
      </w:r>
      <w:r>
        <w:t xml:space="preserve"> of these tools are not new; </w:t>
      </w:r>
      <w:r w:rsidR="00C03B21">
        <w:t>contributions</w:t>
      </w:r>
      <w:r>
        <w:t xml:space="preserve"> </w:t>
      </w:r>
      <w:r w:rsidR="0080668B">
        <w:t xml:space="preserve">of this report </w:t>
      </w:r>
      <w:r>
        <w:t>are their packaging with</w:t>
      </w:r>
      <w:r w:rsidR="00354A97">
        <w:t>in</w:t>
      </w:r>
      <w:r>
        <w:t xml:space="preserve"> an </w:t>
      </w:r>
      <w:r w:rsidR="00E4221D">
        <w:t xml:space="preserve">ArcMap </w:t>
      </w:r>
      <w:r>
        <w:t xml:space="preserve">interface that facilitates work with the </w:t>
      </w:r>
      <w:proofErr w:type="spellStart"/>
      <w:r>
        <w:t>GeMS</w:t>
      </w:r>
      <w:proofErr w:type="spellEnd"/>
      <w:r>
        <w:t xml:space="preserve"> geologic map schema</w:t>
      </w:r>
      <w:r w:rsidR="00FA757B">
        <w:t xml:space="preserve"> </w:t>
      </w:r>
      <w:ins w:id="6" w:author="Haugerud, Ralph A" w:date="2020-06-07T14:09:00Z">
        <w:r w:rsidR="00FA757B">
          <w:t xml:space="preserve">recently developed by the U.S. Geological Survey (USGS) National Cooperative Geologic Mapping Program (NCGMP)  </w:t>
        </w:r>
      </w:ins>
      <w:r>
        <w:t>(</w:t>
      </w:r>
      <w:r w:rsidR="001818B1">
        <w:t xml:space="preserve">USGS NCGMP, </w:t>
      </w:r>
      <w:r w:rsidR="00FA757B">
        <w:t>2020</w:t>
      </w:r>
      <w:r>
        <w:t>)</w:t>
      </w:r>
      <w:r w:rsidR="00354A97">
        <w:t xml:space="preserve"> </w:t>
      </w:r>
      <w:r>
        <w:t xml:space="preserve">and </w:t>
      </w:r>
      <w:r w:rsidR="0080668B">
        <w:t xml:space="preserve">the </w:t>
      </w:r>
      <w:r w:rsidR="00354A97">
        <w:t xml:space="preserve">discussion </w:t>
      </w:r>
      <w:r w:rsidR="0080668B">
        <w:t>of</w:t>
      </w:r>
      <w:r>
        <w:t xml:space="preserve"> quality metrics for </w:t>
      </w:r>
      <w:r w:rsidR="007A5BDB">
        <w:t xml:space="preserve">planar </w:t>
      </w:r>
      <w:r>
        <w:t>orientations</w:t>
      </w:r>
      <w:r w:rsidR="009C4382">
        <w:t xml:space="preserve"> derived from XYZ positions</w:t>
      </w:r>
      <w:r>
        <w:t xml:space="preserve">. </w:t>
      </w:r>
    </w:p>
    <w:p w14:paraId="5CFEF5CA" w14:textId="0F891536" w:rsidR="00075EBF" w:rsidRDefault="00CC3F88">
      <w:r>
        <w:t>The</w:t>
      </w:r>
      <w:r w:rsidR="00354A97">
        <w:t>se tools</w:t>
      </w:r>
      <w:r>
        <w:t xml:space="preserve"> are essential </w:t>
      </w:r>
      <w:r w:rsidR="00075EBF">
        <w:t>to new geologic mapping by the author</w:t>
      </w:r>
      <w:r w:rsidR="00E4221D">
        <w:t xml:space="preserve"> and </w:t>
      </w:r>
      <w:r w:rsidR="002C7D33">
        <w:t xml:space="preserve">are </w:t>
      </w:r>
      <w:r w:rsidR="00563988">
        <w:t xml:space="preserve">here </w:t>
      </w:r>
      <w:r w:rsidR="002C7D33">
        <w:t>documented to</w:t>
      </w:r>
      <w:r>
        <w:t xml:space="preserve"> provide </w:t>
      </w:r>
      <w:r w:rsidR="00354A97">
        <w:t>background for forthcoming reports</w:t>
      </w:r>
      <w:r w:rsidR="00FA757B">
        <w:t xml:space="preserve">. </w:t>
      </w:r>
    </w:p>
    <w:p w14:paraId="1F362292" w14:textId="6E6DE4CE" w:rsidR="004A5DF6" w:rsidRDefault="004A5DF6" w:rsidP="004A5DF6">
      <w:pPr>
        <w:pStyle w:val="NoSpacing"/>
        <w:rPr>
          <w:sz w:val="20"/>
          <w:szCs w:val="20"/>
        </w:rPr>
      </w:pPr>
      <w:r w:rsidRPr="004A5DF6">
        <w:rPr>
          <w:sz w:val="20"/>
          <w:szCs w:val="20"/>
        </w:rPr>
        <w:t>Th</w:t>
      </w:r>
      <w:r w:rsidR="002A1C71">
        <w:rPr>
          <w:sz w:val="20"/>
          <w:szCs w:val="20"/>
        </w:rPr>
        <w:t>e</w:t>
      </w:r>
      <w:r w:rsidRPr="004A5DF6">
        <w:rPr>
          <w:sz w:val="20"/>
          <w:szCs w:val="20"/>
        </w:rPr>
        <w:t xml:space="preserve"> </w:t>
      </w:r>
      <w:r w:rsidR="009C4382">
        <w:rPr>
          <w:sz w:val="20"/>
          <w:szCs w:val="20"/>
        </w:rPr>
        <w:t xml:space="preserve">code package for this </w:t>
      </w:r>
      <w:r w:rsidRPr="004A5DF6">
        <w:rPr>
          <w:sz w:val="20"/>
          <w:szCs w:val="20"/>
        </w:rPr>
        <w:t xml:space="preserve">report </w:t>
      </w:r>
      <w:r w:rsidR="00C61545">
        <w:rPr>
          <w:sz w:val="20"/>
          <w:szCs w:val="20"/>
        </w:rPr>
        <w:t>includes</w:t>
      </w:r>
      <w:r w:rsidRPr="004A5DF6">
        <w:rPr>
          <w:sz w:val="20"/>
          <w:szCs w:val="20"/>
        </w:rPr>
        <w:t xml:space="preserve"> </w:t>
      </w:r>
      <w:r>
        <w:rPr>
          <w:sz w:val="20"/>
          <w:szCs w:val="20"/>
        </w:rPr>
        <w:t xml:space="preserve">the following </w:t>
      </w:r>
      <w:r w:rsidRPr="004A5DF6">
        <w:rPr>
          <w:sz w:val="20"/>
          <w:szCs w:val="20"/>
        </w:rPr>
        <w:t>files:</w:t>
      </w:r>
    </w:p>
    <w:p w14:paraId="1D0E29C1" w14:textId="363B50EC" w:rsidR="00C61545" w:rsidRDefault="00C61545" w:rsidP="00C61545">
      <w:pPr>
        <w:pStyle w:val="NoSpacing"/>
        <w:ind w:left="720"/>
        <w:rPr>
          <w:sz w:val="20"/>
          <w:szCs w:val="20"/>
        </w:rPr>
      </w:pPr>
    </w:p>
    <w:p w14:paraId="3D2C1F00" w14:textId="5064F85A" w:rsidR="009B7D08" w:rsidRPr="001A74A5" w:rsidRDefault="009B7D08" w:rsidP="009B7D08">
      <w:pPr>
        <w:pStyle w:val="NoSpacing"/>
        <w:ind w:left="720"/>
        <w:rPr>
          <w:sz w:val="20"/>
          <w:szCs w:val="20"/>
        </w:rPr>
      </w:pPr>
      <w:r>
        <w:rPr>
          <w:sz w:val="20"/>
          <w:szCs w:val="20"/>
        </w:rPr>
        <w:t>BeddingTracesToS&amp;D.py</w:t>
      </w:r>
      <w:r>
        <w:rPr>
          <w:sz w:val="20"/>
          <w:szCs w:val="20"/>
        </w:rPr>
        <w:tab/>
      </w:r>
      <w:r>
        <w:rPr>
          <w:sz w:val="20"/>
          <w:szCs w:val="20"/>
        </w:rPr>
        <w:tab/>
      </w:r>
      <w:r w:rsidR="009C4382">
        <w:rPr>
          <w:sz w:val="20"/>
          <w:szCs w:val="20"/>
        </w:rPr>
        <w:t>S</w:t>
      </w:r>
      <w:r>
        <w:rPr>
          <w:sz w:val="20"/>
          <w:szCs w:val="20"/>
        </w:rPr>
        <w:t xml:space="preserve">cript for tool </w:t>
      </w:r>
      <w:r w:rsidRPr="00CB4FA0">
        <w:rPr>
          <w:b/>
          <w:bCs/>
          <w:sz w:val="20"/>
          <w:szCs w:val="20"/>
        </w:rPr>
        <w:t>Bedding traces to S&amp;D</w:t>
      </w:r>
    </w:p>
    <w:p w14:paraId="4A3CFC5E" w14:textId="6CA3CB42" w:rsidR="001818B1" w:rsidRDefault="001818B1" w:rsidP="004A5DF6">
      <w:pPr>
        <w:pStyle w:val="NoSpacing"/>
        <w:ind w:left="720"/>
        <w:rPr>
          <w:sz w:val="20"/>
          <w:szCs w:val="20"/>
        </w:rPr>
      </w:pPr>
      <w:r>
        <w:rPr>
          <w:sz w:val="20"/>
          <w:szCs w:val="20"/>
        </w:rPr>
        <w:t>DownPlungeProjection.py</w:t>
      </w:r>
      <w:r>
        <w:rPr>
          <w:sz w:val="20"/>
          <w:szCs w:val="20"/>
        </w:rPr>
        <w:tab/>
      </w:r>
      <w:r>
        <w:rPr>
          <w:sz w:val="20"/>
          <w:szCs w:val="20"/>
        </w:rPr>
        <w:tab/>
      </w:r>
      <w:r w:rsidR="009C4382">
        <w:rPr>
          <w:sz w:val="20"/>
          <w:szCs w:val="20"/>
        </w:rPr>
        <w:t>S</w:t>
      </w:r>
      <w:r>
        <w:rPr>
          <w:sz w:val="20"/>
          <w:szCs w:val="20"/>
        </w:rPr>
        <w:t xml:space="preserve">cript for tool </w:t>
      </w:r>
      <w:r w:rsidRPr="00CB4FA0">
        <w:rPr>
          <w:b/>
          <w:bCs/>
          <w:sz w:val="20"/>
          <w:szCs w:val="20"/>
        </w:rPr>
        <w:t>Down-plunge projection</w:t>
      </w:r>
    </w:p>
    <w:p w14:paraId="70AE9F56" w14:textId="06377327" w:rsidR="00C61545" w:rsidRDefault="00C61545" w:rsidP="004A5DF6">
      <w:pPr>
        <w:pStyle w:val="NoSpacing"/>
        <w:ind w:left="720"/>
        <w:rPr>
          <w:sz w:val="20"/>
          <w:szCs w:val="20"/>
        </w:rPr>
      </w:pPr>
      <w:r>
        <w:rPr>
          <w:sz w:val="20"/>
          <w:szCs w:val="20"/>
        </w:rPr>
        <w:t>ExtrapolatePlane.py</w:t>
      </w:r>
      <w:r>
        <w:rPr>
          <w:sz w:val="20"/>
          <w:szCs w:val="20"/>
        </w:rPr>
        <w:tab/>
      </w:r>
      <w:r>
        <w:rPr>
          <w:sz w:val="20"/>
          <w:szCs w:val="20"/>
        </w:rPr>
        <w:tab/>
      </w:r>
      <w:r w:rsidR="009C4382">
        <w:rPr>
          <w:sz w:val="20"/>
          <w:szCs w:val="20"/>
        </w:rPr>
        <w:t>S</w:t>
      </w:r>
      <w:r>
        <w:rPr>
          <w:sz w:val="20"/>
          <w:szCs w:val="20"/>
        </w:rPr>
        <w:t xml:space="preserve">cript for tool </w:t>
      </w:r>
      <w:r w:rsidRPr="00CB4FA0">
        <w:rPr>
          <w:b/>
          <w:bCs/>
          <w:sz w:val="20"/>
          <w:szCs w:val="20"/>
        </w:rPr>
        <w:t>Extrapolate Planes</w:t>
      </w:r>
    </w:p>
    <w:p w14:paraId="2BF3891F" w14:textId="4F5BFC78" w:rsidR="00C61545" w:rsidRDefault="00C61545" w:rsidP="004A5DF6">
      <w:pPr>
        <w:pStyle w:val="NoSpacing"/>
        <w:ind w:left="720"/>
        <w:rPr>
          <w:sz w:val="20"/>
          <w:szCs w:val="20"/>
        </w:rPr>
      </w:pPr>
      <w:r>
        <w:rPr>
          <w:sz w:val="20"/>
          <w:szCs w:val="20"/>
        </w:rPr>
        <w:t>OpenStereoExport.py</w:t>
      </w:r>
      <w:r>
        <w:rPr>
          <w:sz w:val="20"/>
          <w:szCs w:val="20"/>
        </w:rPr>
        <w:tab/>
      </w:r>
      <w:r>
        <w:rPr>
          <w:sz w:val="20"/>
          <w:szCs w:val="20"/>
        </w:rPr>
        <w:tab/>
      </w:r>
      <w:r w:rsidR="009C4382">
        <w:rPr>
          <w:sz w:val="20"/>
          <w:szCs w:val="20"/>
        </w:rPr>
        <w:t>S</w:t>
      </w:r>
      <w:r>
        <w:rPr>
          <w:sz w:val="20"/>
          <w:szCs w:val="20"/>
        </w:rPr>
        <w:t xml:space="preserve">cript for tool </w:t>
      </w:r>
      <w:proofErr w:type="spellStart"/>
      <w:r w:rsidRPr="00CB4FA0">
        <w:rPr>
          <w:b/>
          <w:bCs/>
          <w:sz w:val="20"/>
          <w:szCs w:val="20"/>
        </w:rPr>
        <w:t>OpenStereo</w:t>
      </w:r>
      <w:proofErr w:type="spellEnd"/>
      <w:r w:rsidRPr="00CB4FA0">
        <w:rPr>
          <w:b/>
          <w:bCs/>
          <w:sz w:val="20"/>
          <w:szCs w:val="20"/>
        </w:rPr>
        <w:t xml:space="preserve"> export</w:t>
      </w:r>
    </w:p>
    <w:p w14:paraId="135550DA" w14:textId="342D204E" w:rsidR="00C61545" w:rsidRDefault="00C61545" w:rsidP="00C61545">
      <w:pPr>
        <w:pStyle w:val="NoSpacing"/>
        <w:ind w:left="720"/>
        <w:rPr>
          <w:sz w:val="20"/>
          <w:szCs w:val="20"/>
        </w:rPr>
      </w:pPr>
      <w:proofErr w:type="spellStart"/>
      <w:r>
        <w:rPr>
          <w:sz w:val="20"/>
          <w:szCs w:val="20"/>
        </w:rPr>
        <w:t>PlanarOrientationTools.tbx</w:t>
      </w:r>
      <w:proofErr w:type="spellEnd"/>
      <w:r>
        <w:rPr>
          <w:sz w:val="20"/>
          <w:szCs w:val="20"/>
        </w:rPr>
        <w:tab/>
        <w:t>ArcMap (version 10.5+) toolbox file</w:t>
      </w:r>
    </w:p>
    <w:p w14:paraId="423D2153" w14:textId="6662945F" w:rsidR="00F30489" w:rsidRDefault="00F30489" w:rsidP="00C61545">
      <w:pPr>
        <w:pStyle w:val="NoSpacing"/>
        <w:ind w:left="720"/>
        <w:rPr>
          <w:sz w:val="20"/>
          <w:szCs w:val="20"/>
        </w:rPr>
      </w:pPr>
      <w:r>
        <w:rPr>
          <w:sz w:val="20"/>
          <w:szCs w:val="20"/>
        </w:rPr>
        <w:t>PrepOrientationPoints.py</w:t>
      </w:r>
      <w:r>
        <w:rPr>
          <w:sz w:val="20"/>
          <w:szCs w:val="20"/>
        </w:rPr>
        <w:tab/>
      </w:r>
      <w:r w:rsidR="007C4331">
        <w:rPr>
          <w:sz w:val="20"/>
          <w:szCs w:val="20"/>
        </w:rPr>
        <w:tab/>
      </w:r>
      <w:r>
        <w:rPr>
          <w:sz w:val="20"/>
          <w:szCs w:val="20"/>
        </w:rPr>
        <w:t xml:space="preserve">Script for tool </w:t>
      </w:r>
      <w:r w:rsidRPr="007C4331">
        <w:rPr>
          <w:b/>
          <w:bCs/>
          <w:sz w:val="20"/>
          <w:szCs w:val="20"/>
        </w:rPr>
        <w:t xml:space="preserve">Prep </w:t>
      </w:r>
      <w:proofErr w:type="spellStart"/>
      <w:r w:rsidRPr="007C4331">
        <w:rPr>
          <w:b/>
          <w:bCs/>
          <w:sz w:val="20"/>
          <w:szCs w:val="20"/>
        </w:rPr>
        <w:t>OrientationPoints</w:t>
      </w:r>
      <w:proofErr w:type="spellEnd"/>
    </w:p>
    <w:p w14:paraId="4CC8D0D0" w14:textId="73342C60" w:rsidR="00C61545" w:rsidRPr="004A5DF6" w:rsidRDefault="00C61545" w:rsidP="004A5DF6">
      <w:pPr>
        <w:pStyle w:val="NoSpacing"/>
        <w:ind w:left="720"/>
        <w:rPr>
          <w:sz w:val="20"/>
          <w:szCs w:val="20"/>
        </w:rPr>
      </w:pPr>
      <w:proofErr w:type="spellStart"/>
      <w:r>
        <w:rPr>
          <w:sz w:val="20"/>
          <w:szCs w:val="20"/>
        </w:rPr>
        <w:t>projectedBedding.lyr</w:t>
      </w:r>
      <w:proofErr w:type="spellEnd"/>
      <w:r>
        <w:rPr>
          <w:sz w:val="20"/>
          <w:szCs w:val="20"/>
        </w:rPr>
        <w:tab/>
      </w:r>
      <w:r>
        <w:rPr>
          <w:sz w:val="20"/>
          <w:szCs w:val="20"/>
        </w:rPr>
        <w:tab/>
        <w:t>ArcMap .</w:t>
      </w:r>
      <w:proofErr w:type="spellStart"/>
      <w:r>
        <w:rPr>
          <w:sz w:val="20"/>
          <w:szCs w:val="20"/>
        </w:rPr>
        <w:t>lyr</w:t>
      </w:r>
      <w:proofErr w:type="spellEnd"/>
      <w:r>
        <w:rPr>
          <w:sz w:val="20"/>
          <w:szCs w:val="20"/>
        </w:rPr>
        <w:t xml:space="preserve"> file for symbolizing extrapolated planes</w:t>
      </w:r>
    </w:p>
    <w:p w14:paraId="26402B11" w14:textId="435F2614" w:rsidR="00C61545" w:rsidRDefault="00C61545" w:rsidP="00C61545">
      <w:pPr>
        <w:pStyle w:val="NoSpacing"/>
        <w:ind w:left="720"/>
        <w:rPr>
          <w:b/>
          <w:bCs/>
          <w:sz w:val="20"/>
          <w:szCs w:val="20"/>
        </w:rPr>
      </w:pPr>
      <w:r>
        <w:rPr>
          <w:sz w:val="20"/>
          <w:szCs w:val="20"/>
        </w:rPr>
        <w:t>StereonetExport.py</w:t>
      </w:r>
      <w:r>
        <w:rPr>
          <w:sz w:val="20"/>
          <w:szCs w:val="20"/>
        </w:rPr>
        <w:tab/>
      </w:r>
      <w:r>
        <w:rPr>
          <w:sz w:val="20"/>
          <w:szCs w:val="20"/>
        </w:rPr>
        <w:tab/>
      </w:r>
      <w:r w:rsidR="009C4382">
        <w:rPr>
          <w:sz w:val="20"/>
          <w:szCs w:val="20"/>
        </w:rPr>
        <w:t>S</w:t>
      </w:r>
      <w:r>
        <w:rPr>
          <w:sz w:val="20"/>
          <w:szCs w:val="20"/>
        </w:rPr>
        <w:t xml:space="preserve">cript for tool </w:t>
      </w:r>
      <w:proofErr w:type="spellStart"/>
      <w:r w:rsidRPr="00CB4FA0">
        <w:rPr>
          <w:b/>
          <w:bCs/>
          <w:sz w:val="20"/>
          <w:szCs w:val="20"/>
        </w:rPr>
        <w:t>Stereonet</w:t>
      </w:r>
      <w:proofErr w:type="spellEnd"/>
      <w:r w:rsidRPr="00CB4FA0">
        <w:rPr>
          <w:b/>
          <w:bCs/>
          <w:sz w:val="20"/>
          <w:szCs w:val="20"/>
        </w:rPr>
        <w:t xml:space="preserve"> export</w:t>
      </w:r>
    </w:p>
    <w:p w14:paraId="6EEED384" w14:textId="5B3552AE" w:rsidR="002A6AC6" w:rsidRDefault="002A6AC6" w:rsidP="002A6AC6">
      <w:pPr>
        <w:pStyle w:val="NoSpacing"/>
        <w:rPr>
          <w:b/>
          <w:bCs/>
          <w:sz w:val="20"/>
          <w:szCs w:val="20"/>
        </w:rPr>
      </w:pPr>
    </w:p>
    <w:p w14:paraId="27B1D46C" w14:textId="0576FE13" w:rsidR="002A6AC6" w:rsidRPr="002A6AC6" w:rsidRDefault="009C4382" w:rsidP="002A6AC6">
      <w:pPr>
        <w:pStyle w:val="NoSpacing"/>
        <w:rPr>
          <w:sz w:val="20"/>
          <w:szCs w:val="20"/>
        </w:rPr>
      </w:pPr>
      <w:r>
        <w:rPr>
          <w:sz w:val="20"/>
          <w:szCs w:val="20"/>
        </w:rPr>
        <w:t>S</w:t>
      </w:r>
      <w:r w:rsidR="002A6AC6" w:rsidRPr="002A6AC6">
        <w:rPr>
          <w:sz w:val="20"/>
          <w:szCs w:val="20"/>
        </w:rPr>
        <w:t xml:space="preserve">cripts are written in Python 2.7 for use with ArcMap </w:t>
      </w:r>
      <w:r w:rsidR="00FA757B">
        <w:rPr>
          <w:sz w:val="20"/>
          <w:szCs w:val="20"/>
        </w:rPr>
        <w:t>v</w:t>
      </w:r>
      <w:r w:rsidR="002A6AC6" w:rsidRPr="002A6AC6">
        <w:rPr>
          <w:sz w:val="20"/>
          <w:szCs w:val="20"/>
        </w:rPr>
        <w:t>10</w:t>
      </w:r>
      <w:r w:rsidR="00FA757B">
        <w:rPr>
          <w:sz w:val="20"/>
          <w:szCs w:val="20"/>
        </w:rPr>
        <w:t>.x.</w:t>
      </w:r>
      <w:r w:rsidR="002A6AC6" w:rsidRPr="002A6AC6">
        <w:rPr>
          <w:sz w:val="20"/>
          <w:szCs w:val="20"/>
        </w:rPr>
        <w:t xml:space="preserve"> Dependencies include the </w:t>
      </w:r>
      <w:proofErr w:type="spellStart"/>
      <w:r w:rsidR="002A6AC6" w:rsidRPr="002A6AC6">
        <w:rPr>
          <w:sz w:val="20"/>
          <w:szCs w:val="20"/>
        </w:rPr>
        <w:t>arcpy</w:t>
      </w:r>
      <w:proofErr w:type="spellEnd"/>
      <w:r w:rsidR="002A6AC6" w:rsidRPr="002A6AC6">
        <w:rPr>
          <w:sz w:val="20"/>
          <w:szCs w:val="20"/>
        </w:rPr>
        <w:t xml:space="preserve">, math, and </w:t>
      </w:r>
      <w:proofErr w:type="spellStart"/>
      <w:r w:rsidR="002A6AC6" w:rsidRPr="002A6AC6">
        <w:rPr>
          <w:sz w:val="20"/>
          <w:szCs w:val="20"/>
        </w:rPr>
        <w:t>numpy</w:t>
      </w:r>
      <w:proofErr w:type="spellEnd"/>
      <w:r w:rsidR="002A6AC6" w:rsidRPr="002A6AC6">
        <w:rPr>
          <w:sz w:val="20"/>
          <w:szCs w:val="20"/>
        </w:rPr>
        <w:t xml:space="preserve"> modules, all of which are included in the standard ArcMap </w:t>
      </w:r>
      <w:r w:rsidR="002A6AC6">
        <w:rPr>
          <w:sz w:val="20"/>
          <w:szCs w:val="20"/>
        </w:rPr>
        <w:t xml:space="preserve">Python </w:t>
      </w:r>
      <w:r w:rsidR="002A6AC6" w:rsidRPr="002A6AC6">
        <w:rPr>
          <w:sz w:val="20"/>
          <w:szCs w:val="20"/>
        </w:rPr>
        <w:t>installation</w:t>
      </w:r>
      <w:r w:rsidR="00FA757B">
        <w:rPr>
          <w:sz w:val="20"/>
          <w:szCs w:val="20"/>
        </w:rPr>
        <w:t xml:space="preserve">. </w:t>
      </w:r>
      <w:r w:rsidR="002A6AC6">
        <w:rPr>
          <w:sz w:val="20"/>
          <w:szCs w:val="20"/>
        </w:rPr>
        <w:t xml:space="preserve">The scripts, and this report, are not subject to US copyright and may be freely </w:t>
      </w:r>
      <w:r>
        <w:rPr>
          <w:sz w:val="20"/>
          <w:szCs w:val="20"/>
        </w:rPr>
        <w:t xml:space="preserve">revised and </w:t>
      </w:r>
      <w:r w:rsidR="002A6AC6">
        <w:rPr>
          <w:sz w:val="20"/>
          <w:szCs w:val="20"/>
        </w:rPr>
        <w:t xml:space="preserve">redistributed. Attribution is appreciated. </w:t>
      </w:r>
    </w:p>
    <w:p w14:paraId="4267D7FA" w14:textId="77777777" w:rsidR="00370BF1" w:rsidRDefault="00370BF1" w:rsidP="00354A97">
      <w:pPr>
        <w:pStyle w:val="Heading1"/>
      </w:pPr>
      <w:r>
        <w:lastRenderedPageBreak/>
        <w:t>Installation</w:t>
      </w:r>
    </w:p>
    <w:p w14:paraId="1E5B880B" w14:textId="1F9AE41A" w:rsidR="00644364" w:rsidRDefault="00370BF1" w:rsidP="00370BF1">
      <w:r>
        <w:t>Unzip the code package</w:t>
      </w:r>
      <w:r w:rsidR="005C0EEC">
        <w:t xml:space="preserve"> in a convenient location that probably </w:t>
      </w:r>
      <w:r w:rsidR="00644364">
        <w:t xml:space="preserve">should </w:t>
      </w:r>
      <w:r w:rsidR="005C0EEC">
        <w:t xml:space="preserve">not </w:t>
      </w:r>
      <w:r w:rsidR="00644364">
        <w:t xml:space="preserve">be </w:t>
      </w:r>
      <w:r w:rsidR="005C0EEC">
        <w:t>in your working data folders</w:t>
      </w:r>
      <w:r>
        <w:t xml:space="preserve">. Open ArcMap and click on the </w:t>
      </w:r>
      <w:r w:rsidR="005C0EEC">
        <w:t xml:space="preserve">Arc </w:t>
      </w:r>
      <w:r>
        <w:t xml:space="preserve">Toolbox icon </w:t>
      </w:r>
      <w:r w:rsidR="00644364">
        <w:rPr>
          <w:noProof/>
        </w:rPr>
        <w:drawing>
          <wp:inline distT="0" distB="0" distL="0" distR="0" wp14:anchorId="77BB5B3D" wp14:editId="2043C68D">
            <wp:extent cx="238539" cy="2385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626" cy="243626"/>
                    </a:xfrm>
                    <a:prstGeom prst="rect">
                      <a:avLst/>
                    </a:prstGeom>
                    <a:noFill/>
                    <a:ln>
                      <a:noFill/>
                    </a:ln>
                  </pic:spPr>
                </pic:pic>
              </a:graphicData>
            </a:graphic>
          </wp:inline>
        </w:drawing>
      </w:r>
      <w:r w:rsidR="005C0EEC">
        <w:t xml:space="preserve"> </w:t>
      </w:r>
      <w:r>
        <w:t>to open the Arc Toolbox window</w:t>
      </w:r>
      <w:r w:rsidR="00FA757B">
        <w:t xml:space="preserve">. </w:t>
      </w:r>
      <w:r>
        <w:t>Right-click on an empty area of the window and select “Add Toolbox…”</w:t>
      </w:r>
      <w:r w:rsidR="00FA757B">
        <w:t xml:space="preserve">. </w:t>
      </w:r>
      <w:r>
        <w:t xml:space="preserve">Navigate to the unzipped code package and select </w:t>
      </w:r>
      <w:proofErr w:type="spellStart"/>
      <w:r>
        <w:t>PlanarOrientationTools.tbx</w:t>
      </w:r>
      <w:proofErr w:type="spellEnd"/>
      <w:r w:rsidR="00563988">
        <w:t xml:space="preserve">. </w:t>
      </w:r>
      <w:r w:rsidR="00CB4FA0">
        <w:t>Note that Python scripts (*.</w:t>
      </w:r>
      <w:proofErr w:type="spellStart"/>
      <w:r w:rsidR="00CB4FA0">
        <w:t>py</w:t>
      </w:r>
      <w:proofErr w:type="spellEnd"/>
      <w:r w:rsidR="00CB4FA0">
        <w:t xml:space="preserve"> files) and </w:t>
      </w:r>
      <w:proofErr w:type="spellStart"/>
      <w:r w:rsidR="00CB4FA0">
        <w:t>projectedBedding.lyr</w:t>
      </w:r>
      <w:proofErr w:type="spellEnd"/>
      <w:r w:rsidR="00CB4FA0">
        <w:t xml:space="preserve"> need to be in the same folder as the toolbox (.</w:t>
      </w:r>
      <w:proofErr w:type="spellStart"/>
      <w:r w:rsidR="00CB4FA0">
        <w:t>tbx</w:t>
      </w:r>
      <w:proofErr w:type="spellEnd"/>
      <w:r w:rsidR="00CB4FA0">
        <w:t>) file</w:t>
      </w:r>
      <w:ins w:id="7" w:author="Haugerud, Ralph A" w:date="2020-06-07T14:13:00Z">
        <w:r w:rsidR="00FA757B">
          <w:t>; do not move them!</w:t>
        </w:r>
      </w:ins>
      <w:del w:id="8" w:author="Haugerud, Ralph A" w:date="2020-06-07T14:13:00Z">
        <w:r w:rsidR="00FA757B" w:rsidDel="00FA757B">
          <w:delText>.</w:delText>
        </w:r>
      </w:del>
      <w:r w:rsidR="00FA757B">
        <w:t xml:space="preserve"> </w:t>
      </w:r>
      <w:r w:rsidR="00384D97">
        <w:rPr>
          <w:noProof/>
        </w:rPr>
        <w:t xml:space="preserve">Once you have added the toolbox, you may wish to right-click again on an empty area of the Arc Toolbox window and select “Save Settings &gt; </w:t>
      </w:r>
      <w:ins w:id="9" w:author="Haugerud, Ralph A" w:date="2020-06-07T14:07:00Z">
        <w:r w:rsidR="00FA757B">
          <w:rPr>
            <w:noProof/>
          </w:rPr>
          <w:t xml:space="preserve">To </w:t>
        </w:r>
      </w:ins>
      <w:r w:rsidR="00384D97">
        <w:rPr>
          <w:noProof/>
        </w:rPr>
        <w:t>Default”</w:t>
      </w:r>
      <w:r w:rsidR="00FA757B">
        <w:rPr>
          <w:noProof/>
        </w:rPr>
        <w:t xml:space="preserve">. </w:t>
      </w:r>
    </w:p>
    <w:p w14:paraId="51F172DA" w14:textId="690A4B77" w:rsidR="00370BF1" w:rsidRDefault="00563988" w:rsidP="00370BF1">
      <w:r>
        <w:t>The following sections discuss individual tools.</w:t>
      </w:r>
    </w:p>
    <w:p w14:paraId="7397D222" w14:textId="6978A55E" w:rsidR="0005305F" w:rsidRDefault="002C435E" w:rsidP="0005305F">
      <w:pPr>
        <w:pStyle w:val="Heading1"/>
      </w:pPr>
      <w:r>
        <w:t xml:space="preserve">Bedding </w:t>
      </w:r>
      <w:r w:rsidR="001A7730">
        <w:t>t</w:t>
      </w:r>
      <w:r w:rsidR="007A5BDB">
        <w:t>races to S&amp;D</w:t>
      </w:r>
    </w:p>
    <w:p w14:paraId="2E451B95" w14:textId="640BBD4D" w:rsidR="00DE532A" w:rsidRDefault="00DE532A" w:rsidP="00DE532A">
      <w:r>
        <w:t>The script</w:t>
      </w:r>
      <w:r w:rsidR="007F12A8">
        <w:t xml:space="preserve"> tool</w:t>
      </w:r>
      <w:r>
        <w:t xml:space="preserve"> </w:t>
      </w:r>
      <w:r w:rsidRPr="00C61545">
        <w:rPr>
          <w:b/>
          <w:bCs/>
        </w:rPr>
        <w:t>Bedding traces to S&amp;D</w:t>
      </w:r>
      <w:r>
        <w:t xml:space="preserve"> use</w:t>
      </w:r>
      <w:r w:rsidR="001A7730">
        <w:t>s</w:t>
      </w:r>
      <w:r>
        <w:t xml:space="preserve"> eigenvector analysis to fit planes to clouds of 3-D points obtained by intersecting digitized 2-D bedding traces with a digital elevation model</w:t>
      </w:r>
      <w:r w:rsidR="00FA757B">
        <w:t xml:space="preserve">. </w:t>
      </w:r>
      <w:r>
        <w:t>Inputs are (1) a digital elevation model, (2) grid declination, (3) an ArcMap feature layer of lines with selected bedding traces, (4) an output point feature layer “</w:t>
      </w:r>
      <w:proofErr w:type="spellStart"/>
      <w:r>
        <w:t>OrientationPoints</w:t>
      </w:r>
      <w:proofErr w:type="spellEnd"/>
      <w:r>
        <w:t xml:space="preserve">”, (5) a scratch workspace, (6) a </w:t>
      </w:r>
      <w:proofErr w:type="spellStart"/>
      <w:r>
        <w:t>DataSourceID</w:t>
      </w:r>
      <w:proofErr w:type="spellEnd"/>
      <w:r>
        <w:t xml:space="preserve"> string with which output values are labeled, and (7) a choice to stack lines (or not) as discussed under </w:t>
      </w:r>
      <w:r w:rsidRPr="0055048C">
        <w:rPr>
          <w:i/>
          <w:iCs/>
        </w:rPr>
        <w:t>Stacking of Data</w:t>
      </w:r>
      <w:r>
        <w:t>, below</w:t>
      </w:r>
      <w:r w:rsidR="00FA757B">
        <w:t xml:space="preserve">. </w:t>
      </w:r>
    </w:p>
    <w:p w14:paraId="2C3FF9E6" w14:textId="62EF6DBF" w:rsidR="00DE532A" w:rsidRDefault="00DE532A" w:rsidP="00DE532A">
      <w:r>
        <w:t>The tool is designed to be run repetitively, selecting (or digitizing) one or a few bedding traces, analyzing them to obtain the strike and dip of the best-fit plane, and repeating</w:t>
      </w:r>
      <w:r w:rsidR="00FA757B">
        <w:t xml:space="preserve">. </w:t>
      </w:r>
    </w:p>
    <w:p w14:paraId="1DE422FA" w14:textId="3ACC9E54" w:rsidR="00563988" w:rsidRDefault="00563988" w:rsidP="00DE532A">
      <w:r>
        <w:t xml:space="preserve">When digitizing bedding traces from a topographic image, I recommend </w:t>
      </w:r>
      <w:r w:rsidR="00CB4FA0">
        <w:t>the use of</w:t>
      </w:r>
      <w:r>
        <w:t xml:space="preserve"> a vertical </w:t>
      </w:r>
      <w:proofErr w:type="spellStart"/>
      <w:r>
        <w:t>hillshade</w:t>
      </w:r>
      <w:proofErr w:type="spellEnd"/>
      <w:r>
        <w:t xml:space="preserve"> (</w:t>
      </w:r>
      <w:proofErr w:type="spellStart"/>
      <w:r>
        <w:t>slope</w:t>
      </w:r>
      <w:del w:id="10" w:author="Haugerud, Ralph A" w:date="2020-06-07T14:11:00Z">
        <w:r w:rsidR="000C53C8" w:rsidDel="00FA757B">
          <w:delText>-</w:delText>
        </w:r>
      </w:del>
      <w:r>
        <w:t>shade</w:t>
      </w:r>
      <w:proofErr w:type="spellEnd"/>
      <w:r>
        <w:t xml:space="preserve">) image </w:t>
      </w:r>
      <w:r w:rsidR="00384D97">
        <w:t xml:space="preserve">(Figure 1B) </w:t>
      </w:r>
      <w:r>
        <w:t>calculated with the</w:t>
      </w:r>
      <w:ins w:id="11" w:author="Haugerud, Ralph A" w:date="2020-06-07T14:16:00Z">
        <w:r w:rsidR="00FA757B">
          <w:t xml:space="preserve"> ArcGIS </w:t>
        </w:r>
        <w:proofErr w:type="spellStart"/>
        <w:r w:rsidR="00FA757B">
          <w:t>Hillshade</w:t>
        </w:r>
        <w:proofErr w:type="spellEnd"/>
        <w:r w:rsidR="00FA757B">
          <w:t xml:space="preserve"> command, setting</w:t>
        </w:r>
      </w:ins>
      <w:r>
        <w:t xml:space="preserve"> illumination source at 90</w:t>
      </w:r>
      <w:r>
        <w:rPr>
          <w:rFonts w:cstheme="minorHAnsi"/>
        </w:rPr>
        <w:t>°</w:t>
      </w:r>
      <w:r>
        <w:t xml:space="preserve"> above the horizon and 6x to 10x vertical exaggeration. </w:t>
      </w:r>
      <w:r w:rsidR="00CB4FA0">
        <w:t>With a</w:t>
      </w:r>
      <w:r w:rsidR="009C4382">
        <w:t>n ordinary</w:t>
      </w:r>
      <w:r w:rsidR="00CB4FA0">
        <w:t xml:space="preserve"> shaded-relief image </w:t>
      </w:r>
      <w:r w:rsidR="006939A6">
        <w:t>calculated with oblique</w:t>
      </w:r>
      <w:r w:rsidR="00CB4FA0">
        <w:t xml:space="preserve"> illumination, the visibility of features is strongly dependent on their orientation relative to the illumination direction and there may be slight shifts in the apparent position of slope breaks</w:t>
      </w:r>
      <w:r w:rsidR="00FA757B">
        <w:t xml:space="preserve">. </w:t>
      </w:r>
      <w:r w:rsidR="009C4382">
        <w:t xml:space="preserve">Vertical illumination of a </w:t>
      </w:r>
      <w:proofErr w:type="gramStart"/>
      <w:r w:rsidR="009C4382">
        <w:t>vertically-exaggerated</w:t>
      </w:r>
      <w:proofErr w:type="gramEnd"/>
      <w:r w:rsidR="009C4382">
        <w:t xml:space="preserve"> DEM obviates these problems and makes subtle features more evident. </w:t>
      </w:r>
    </w:p>
    <w:p w14:paraId="6754BA30" w14:textId="2322EAEF" w:rsidR="00BE2D0E" w:rsidRDefault="00BE2D0E" w:rsidP="006939A6">
      <w:r>
        <w:rPr>
          <w:noProof/>
        </w:rPr>
        <w:drawing>
          <wp:inline distT="0" distB="0" distL="0" distR="0" wp14:anchorId="75CB273D" wp14:editId="3A9BDCE6">
            <wp:extent cx="1892808" cy="2542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808" cy="2542032"/>
                    </a:xfrm>
                    <a:prstGeom prst="rect">
                      <a:avLst/>
                    </a:prstGeom>
                    <a:noFill/>
                    <a:ln>
                      <a:noFill/>
                    </a:ln>
                  </pic:spPr>
                </pic:pic>
              </a:graphicData>
            </a:graphic>
          </wp:inline>
        </w:drawing>
      </w:r>
      <w:r>
        <w:t xml:space="preserve">  </w:t>
      </w:r>
      <w:r w:rsidR="00A17189">
        <w:rPr>
          <w:noProof/>
        </w:rPr>
        <w:drawing>
          <wp:inline distT="0" distB="0" distL="0" distR="0" wp14:anchorId="1FD9D8E0" wp14:editId="3C38770A">
            <wp:extent cx="1883664" cy="252374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3664" cy="2523744"/>
                    </a:xfrm>
                    <a:prstGeom prst="rect">
                      <a:avLst/>
                    </a:prstGeom>
                    <a:noFill/>
                    <a:ln>
                      <a:noFill/>
                    </a:ln>
                  </pic:spPr>
                </pic:pic>
              </a:graphicData>
            </a:graphic>
          </wp:inline>
        </w:drawing>
      </w:r>
      <w:r w:rsidR="00384D97">
        <w:t xml:space="preserve"> </w:t>
      </w:r>
      <w:r w:rsidR="00384D97">
        <w:rPr>
          <w:noProof/>
        </w:rPr>
        <w:drawing>
          <wp:inline distT="0" distB="0" distL="0" distR="0" wp14:anchorId="36E847C9" wp14:editId="0D9BA9F8">
            <wp:extent cx="1865376" cy="250545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376" cy="2505456"/>
                    </a:xfrm>
                    <a:prstGeom prst="rect">
                      <a:avLst/>
                    </a:prstGeom>
                    <a:noFill/>
                    <a:ln>
                      <a:noFill/>
                    </a:ln>
                  </pic:spPr>
                </pic:pic>
              </a:graphicData>
            </a:graphic>
          </wp:inline>
        </w:drawing>
      </w:r>
    </w:p>
    <w:p w14:paraId="14B5781B" w14:textId="765D3FC9" w:rsidR="00BE2D0E" w:rsidRDefault="00BE2D0E" w:rsidP="00384D97">
      <w:pPr>
        <w:spacing w:after="360"/>
      </w:pPr>
      <w:r>
        <w:t>Figure 1. (A)</w:t>
      </w:r>
      <w:r w:rsidR="00A17189">
        <w:t xml:space="preserve"> </w:t>
      </w:r>
      <w:r>
        <w:t xml:space="preserve">NE-illuminated </w:t>
      </w:r>
      <w:proofErr w:type="spellStart"/>
      <w:r>
        <w:t>hillshade</w:t>
      </w:r>
      <w:proofErr w:type="spellEnd"/>
      <w:r>
        <w:t xml:space="preserve"> image of 1-m lidar DEM</w:t>
      </w:r>
      <w:r w:rsidR="00A17189">
        <w:t>. View is 650 m wide. Area, on east slope of North Cascade Range in Washington</w:t>
      </w:r>
      <w:ins w:id="12" w:author="Haugerud, Ralph A" w:date="2020-06-07T14:17:00Z">
        <w:r w:rsidR="00FA757B">
          <w:t xml:space="preserve"> state</w:t>
        </w:r>
      </w:ins>
      <w:r w:rsidR="00A17189">
        <w:t xml:space="preserve">, is underlain by </w:t>
      </w:r>
      <w:ins w:id="13" w:author="Haugerud, Ralph A" w:date="2020-06-07T14:17:00Z">
        <w:r w:rsidR="00FA757B">
          <w:t xml:space="preserve">inclined </w:t>
        </w:r>
      </w:ins>
      <w:r w:rsidR="00A17189">
        <w:t xml:space="preserve">Eocene fluvial strata. (B) Vertical </w:t>
      </w:r>
      <w:proofErr w:type="spellStart"/>
      <w:r w:rsidR="00A17189">
        <w:t>hillshade</w:t>
      </w:r>
      <w:proofErr w:type="spellEnd"/>
      <w:r w:rsidR="00A17189">
        <w:t xml:space="preserve"> (aka “</w:t>
      </w:r>
      <w:proofErr w:type="spellStart"/>
      <w:r w:rsidR="00A17189">
        <w:t>slopeshade</w:t>
      </w:r>
      <w:proofErr w:type="spellEnd"/>
      <w:r w:rsidR="00A17189">
        <w:t xml:space="preserve">”), 6X exaggeration, of same area. Green lines are bedding traces interpreted from this image. Blue lines are </w:t>
      </w:r>
      <w:r w:rsidR="002C1C01">
        <w:t xml:space="preserve">a subset of these </w:t>
      </w:r>
      <w:r w:rsidR="00A17189">
        <w:t xml:space="preserve">traces selected for input to </w:t>
      </w:r>
      <w:r w:rsidR="00A17189" w:rsidRPr="00A17189">
        <w:rPr>
          <w:b/>
          <w:bCs/>
        </w:rPr>
        <w:t>Bedding traces to S&amp;D</w:t>
      </w:r>
      <w:r w:rsidR="00A17189">
        <w:t xml:space="preserve">. Red line </w:t>
      </w:r>
      <w:del w:id="14" w:author="Haugerud, Ralph A" w:date="2020-06-07T14:17:00Z">
        <w:r w:rsidR="00A17189" w:rsidDel="00FA757B">
          <w:delText xml:space="preserve">is </w:delText>
        </w:r>
      </w:del>
      <w:r w:rsidR="00A17189">
        <w:t xml:space="preserve">marks trace of basaltic dike. </w:t>
      </w:r>
      <w:r w:rsidR="00384D97">
        <w:t xml:space="preserve">(C) Same as B, with strike and dip (in yellow) calculated by </w:t>
      </w:r>
      <w:r w:rsidR="00384D97" w:rsidRPr="002C1C01">
        <w:rPr>
          <w:b/>
          <w:bCs/>
        </w:rPr>
        <w:t>Bedding traces to S&amp;D</w:t>
      </w:r>
      <w:r w:rsidR="00384D97">
        <w:t xml:space="preserve"> with option to stack lines. </w:t>
      </w:r>
    </w:p>
    <w:p w14:paraId="37F94193" w14:textId="6F2CD0DA" w:rsidR="00384D97" w:rsidRDefault="00384D97" w:rsidP="00384D97">
      <w:r>
        <w:lastRenderedPageBreak/>
        <w:t xml:space="preserve">The tool was developed for use with 1- to 2-meter resolution (XY) lidar DEMs (for example, Fig. 1) that provide </w:t>
      </w:r>
      <w:bookmarkStart w:id="15" w:name="_GoBack"/>
      <w:bookmarkEnd w:id="15"/>
      <w:r>
        <w:t>both evidence for the XY locations of bedding traces and Z values (elevations) for these traces</w:t>
      </w:r>
      <w:r w:rsidR="00FA757B">
        <w:t xml:space="preserve">. </w:t>
      </w:r>
      <w:r>
        <w:t>In principle the tool should be usable with other data sources, particularly XY locations determined from widely available 1- to 2-m resolution aerial photographs and 10-m resolution DEMs derived from 1:24,000-scale contours</w:t>
      </w:r>
      <w:r w:rsidR="00FA757B">
        <w:t xml:space="preserve">. </w:t>
      </w:r>
      <w:r>
        <w:t xml:space="preserve">However, my experiments with such inputs have been discouraging. Failure to produce useful results could reflect mis-registration of aerial photography relative to the 10-m DEMs, or simply a low signal-to-noise ratio in the areas of my experiments, where local relief of 10 to 200 m is only 3 to 60 times the nominal 1/3-contour-interval accuracy of the </w:t>
      </w:r>
      <w:proofErr w:type="spellStart"/>
      <w:r>
        <w:t>DEMs</w:t>
      </w:r>
      <w:r w:rsidR="00FA757B">
        <w:t>.</w:t>
      </w:r>
      <w:proofErr w:type="spellEnd"/>
      <w:r w:rsidR="00FA757B">
        <w:t xml:space="preserve"> </w:t>
      </w:r>
    </w:p>
    <w:p w14:paraId="706EA0B3" w14:textId="2AB50B83" w:rsidR="00DD7499" w:rsidRDefault="00DD7499" w:rsidP="00DE532A">
      <w:r>
        <w:t xml:space="preserve">Most users will likely find it easiest to use this </w:t>
      </w:r>
      <w:r w:rsidR="007F12A8">
        <w:t>tool</w:t>
      </w:r>
      <w:r>
        <w:t xml:space="preserve"> while working in a </w:t>
      </w:r>
      <w:proofErr w:type="spellStart"/>
      <w:r>
        <w:t>GeMS</w:t>
      </w:r>
      <w:proofErr w:type="spellEnd"/>
      <w:r>
        <w:t xml:space="preserve">-style (USGS NCGMP, 2020) geologic map database. The input layer with bedding traces and the output point layer for bedding attitudes are expected to have the same projection, datum, and units, which is ensured if they are in the same geodatabase feature dataset (in </w:t>
      </w:r>
      <w:proofErr w:type="spellStart"/>
      <w:r>
        <w:t>GeMS</w:t>
      </w:r>
      <w:proofErr w:type="spellEnd"/>
      <w:r>
        <w:t xml:space="preserve">, the </w:t>
      </w:r>
      <w:proofErr w:type="spellStart"/>
      <w:r>
        <w:t>GeologicMap</w:t>
      </w:r>
      <w:proofErr w:type="spellEnd"/>
      <w:r>
        <w:t xml:space="preserve"> feature dataset). However, the source for the input bedding trace feature layer (</w:t>
      </w:r>
      <w:del w:id="16" w:author="Haugerud, Ralph A" w:date="2020-06-07T14:19:00Z">
        <w:r w:rsidR="00DA2972" w:rsidDel="008A20DA">
          <w:delText>most likely</w:delText>
        </w:r>
        <w:r w:rsidDel="008A20DA">
          <w:delText xml:space="preserve"> the</w:delText>
        </w:r>
      </w:del>
      <w:ins w:id="17" w:author="Haugerud, Ralph A" w:date="2020-06-07T14:19:00Z">
        <w:r w:rsidR="008A20DA">
          <w:t>in</w:t>
        </w:r>
      </w:ins>
      <w:r>
        <w:t xml:space="preserve"> </w:t>
      </w:r>
      <w:proofErr w:type="spellStart"/>
      <w:r w:rsidR="00DA2972">
        <w:t>GeMS</w:t>
      </w:r>
      <w:proofErr w:type="spellEnd"/>
      <w:ins w:id="18" w:author="Haugerud, Ralph A" w:date="2020-06-07T14:19:00Z">
        <w:r w:rsidR="008A20DA">
          <w:t>, likely the</w:t>
        </w:r>
      </w:ins>
      <w:r w:rsidR="00DA2972">
        <w:t xml:space="preserve"> </w:t>
      </w:r>
      <w:proofErr w:type="spellStart"/>
      <w:r>
        <w:t>GeologicLines</w:t>
      </w:r>
      <w:proofErr w:type="spellEnd"/>
      <w:r>
        <w:t xml:space="preserve"> feature class) could be a shapefile. The output point layer is expected to have long field names that are not supported by the shapefile format</w:t>
      </w:r>
      <w:r w:rsidR="00FA757B">
        <w:t xml:space="preserve">. </w:t>
      </w:r>
    </w:p>
    <w:p w14:paraId="47197FD4" w14:textId="06150BB4" w:rsidR="00DE532A" w:rsidRPr="00C16317" w:rsidRDefault="00DE532A" w:rsidP="00DE532A">
      <w:r w:rsidRPr="00C16317">
        <w:t>From the Arc</w:t>
      </w:r>
      <w:r w:rsidR="00C16317">
        <w:t>Map</w:t>
      </w:r>
      <w:r w:rsidRPr="00C16317">
        <w:t xml:space="preserve"> Item Description: </w:t>
      </w:r>
    </w:p>
    <w:p w14:paraId="256640BF" w14:textId="77777777" w:rsidR="00516FF2" w:rsidRPr="00DE532A" w:rsidRDefault="00516FF2" w:rsidP="00DE532A">
      <w:pPr>
        <w:pStyle w:val="Heading4"/>
        <w:ind w:left="720"/>
        <w:rPr>
          <w:rFonts w:asciiTheme="minorHAnsi" w:hAnsiTheme="minorHAnsi" w:cstheme="minorHAnsi"/>
          <w:i/>
          <w:szCs w:val="20"/>
          <w:lang w:val="en"/>
        </w:rPr>
      </w:pPr>
      <w:r w:rsidRPr="00DE532A">
        <w:rPr>
          <w:rFonts w:asciiTheme="minorHAnsi" w:hAnsiTheme="minorHAnsi" w:cstheme="minorHAnsi"/>
          <w:i/>
          <w:szCs w:val="20"/>
          <w:lang w:val="en"/>
        </w:rPr>
        <w:t>Summary</w:t>
      </w:r>
    </w:p>
    <w:p w14:paraId="5ECE9E06" w14:textId="77777777" w:rsidR="00516FF2" w:rsidRPr="00DE532A" w:rsidRDefault="00516FF2" w:rsidP="00DE532A">
      <w:pPr>
        <w:spacing w:after="100" w:afterAutospacing="1"/>
        <w:ind w:left="720"/>
        <w:rPr>
          <w:rFonts w:cstheme="minorHAnsi"/>
          <w:i/>
          <w:iCs/>
          <w:color w:val="000020"/>
          <w:szCs w:val="20"/>
          <w:lang w:val="en"/>
        </w:rPr>
      </w:pPr>
      <w:r w:rsidRPr="00DE532A">
        <w:rPr>
          <w:rFonts w:cstheme="minorHAnsi"/>
          <w:i/>
          <w:iCs/>
          <w:color w:val="000020"/>
          <w:szCs w:val="20"/>
          <w:lang w:val="en"/>
        </w:rPr>
        <w:t xml:space="preserve">Calculates bedding orientation (strike and dip) from collection of 3-D points defined by overlay of bedding traces on topography. </w:t>
      </w:r>
    </w:p>
    <w:p w14:paraId="379146B0" w14:textId="77777777" w:rsidR="00516FF2" w:rsidRPr="00DE532A" w:rsidRDefault="00516FF2" w:rsidP="00DE532A">
      <w:pPr>
        <w:spacing w:after="100" w:afterAutospacing="1"/>
        <w:ind w:left="720"/>
        <w:rPr>
          <w:rFonts w:cstheme="minorHAnsi"/>
          <w:i/>
          <w:iCs/>
          <w:color w:val="000020"/>
          <w:szCs w:val="20"/>
          <w:lang w:val="en"/>
        </w:rPr>
      </w:pPr>
      <w:r w:rsidRPr="00DE532A">
        <w:rPr>
          <w:rFonts w:cstheme="minorHAnsi"/>
          <w:i/>
          <w:iCs/>
          <w:color w:val="000020"/>
          <w:szCs w:val="20"/>
          <w:lang w:val="en"/>
        </w:rPr>
        <w:t xml:space="preserve">Designed to be used interactively: </w:t>
      </w:r>
    </w:p>
    <w:p w14:paraId="5B51A71A" w14:textId="7D9818DA"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Open geologic map, start an edit session, select one or more bedding-trace arcs, and tap "OK"</w:t>
      </w:r>
      <w:r w:rsidR="000D5C4E">
        <w:rPr>
          <w:rFonts w:cstheme="minorHAnsi"/>
          <w:i/>
          <w:iCs/>
          <w:color w:val="000020"/>
          <w:szCs w:val="20"/>
          <w:lang w:val="en"/>
        </w:rPr>
        <w:t xml:space="preserve"> at the bottom of the script window</w:t>
      </w:r>
      <w:r w:rsidRPr="00DE532A">
        <w:rPr>
          <w:rFonts w:cstheme="minorHAnsi"/>
          <w:i/>
          <w:iCs/>
          <w:color w:val="000020"/>
          <w:szCs w:val="20"/>
          <w:lang w:val="en"/>
        </w:rPr>
        <w:t xml:space="preserve">. </w:t>
      </w:r>
    </w:p>
    <w:p w14:paraId="66847020" w14:textId="77777777"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 xml:space="preserve">Script will run, calculate a strike and dip, if fit is good enough add the result to </w:t>
      </w:r>
      <w:proofErr w:type="spellStart"/>
      <w:r w:rsidRPr="00DE532A">
        <w:rPr>
          <w:rFonts w:cstheme="minorHAnsi"/>
          <w:i/>
          <w:iCs/>
          <w:color w:val="000020"/>
          <w:szCs w:val="20"/>
          <w:lang w:val="en"/>
        </w:rPr>
        <w:t>OrientationPoints</w:t>
      </w:r>
      <w:proofErr w:type="spellEnd"/>
      <w:r w:rsidRPr="00DE532A">
        <w:rPr>
          <w:rFonts w:cstheme="minorHAnsi"/>
          <w:i/>
          <w:iCs/>
          <w:color w:val="000020"/>
          <w:szCs w:val="20"/>
          <w:lang w:val="en"/>
        </w:rPr>
        <w:t xml:space="preserve"> and refresh the map so the result is visible, and write results to a log file. </w:t>
      </w:r>
    </w:p>
    <w:p w14:paraId="01CE7A1C" w14:textId="77777777"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 xml:space="preserve">You will see a red error message. This is OK if it follows a "DONE!" statement. </w:t>
      </w:r>
    </w:p>
    <w:p w14:paraId="692F28A9" w14:textId="77777777"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 xml:space="preserve">Close the script output window, select another arc, or set of arcs, and repeat. </w:t>
      </w:r>
    </w:p>
    <w:p w14:paraId="5137C6D8" w14:textId="77777777" w:rsidR="00516FF2" w:rsidRPr="00DE532A" w:rsidRDefault="00516FF2" w:rsidP="00DE532A">
      <w:pPr>
        <w:numPr>
          <w:ilvl w:val="0"/>
          <w:numId w:val="6"/>
        </w:numPr>
        <w:tabs>
          <w:tab w:val="clear" w:pos="720"/>
          <w:tab w:val="num" w:pos="1440"/>
        </w:tabs>
        <w:spacing w:after="100" w:afterAutospacing="1" w:line="240" w:lineRule="auto"/>
        <w:ind w:left="1440"/>
        <w:rPr>
          <w:rFonts w:cstheme="minorHAnsi"/>
          <w:i/>
          <w:iCs/>
          <w:color w:val="000020"/>
          <w:szCs w:val="20"/>
          <w:lang w:val="en"/>
        </w:rPr>
      </w:pPr>
      <w:r w:rsidRPr="00DE532A">
        <w:rPr>
          <w:rFonts w:cstheme="minorHAnsi"/>
          <w:i/>
          <w:iCs/>
          <w:color w:val="000020"/>
          <w:szCs w:val="20"/>
          <w:lang w:val="en"/>
        </w:rPr>
        <w:t>Tap "Cancel" to exit.</w:t>
      </w:r>
    </w:p>
    <w:p w14:paraId="63D42914" w14:textId="77777777" w:rsidR="00516FF2" w:rsidRPr="00DE532A" w:rsidRDefault="00516FF2" w:rsidP="00DE532A">
      <w:pPr>
        <w:spacing w:after="100" w:afterAutospacing="1"/>
        <w:ind w:left="720"/>
        <w:rPr>
          <w:rFonts w:cstheme="minorHAnsi"/>
          <w:i/>
          <w:iCs/>
          <w:color w:val="000020"/>
          <w:szCs w:val="20"/>
          <w:lang w:val="en"/>
        </w:rPr>
      </w:pPr>
      <w:r w:rsidRPr="00DE532A">
        <w:rPr>
          <w:rFonts w:cstheme="minorHAnsi"/>
          <w:i/>
          <w:iCs/>
          <w:color w:val="000020"/>
          <w:szCs w:val="20"/>
          <w:lang w:val="en"/>
        </w:rPr>
        <w:t xml:space="preserve">If a single feature is selected, calculated S&amp;D will be placed at the point on the input feature closest to the mean of all input points. If multiple features are selected, calculated S&amp;D will be placed at the mean of individual feature means. </w:t>
      </w:r>
    </w:p>
    <w:p w14:paraId="6FB5BBAC" w14:textId="7EA9A7A0" w:rsidR="00516FF2" w:rsidRPr="00E73A5A" w:rsidRDefault="00516FF2" w:rsidP="00DE532A">
      <w:pPr>
        <w:spacing w:after="100" w:afterAutospacing="1"/>
        <w:ind w:left="720"/>
        <w:rPr>
          <w:rFonts w:cstheme="minorHAnsi"/>
          <w:i/>
          <w:iCs/>
          <w:color w:val="000020"/>
          <w:szCs w:val="20"/>
          <w:lang w:val="en"/>
        </w:rPr>
      </w:pPr>
      <w:r w:rsidRPr="00E73A5A">
        <w:rPr>
          <w:rFonts w:cstheme="minorHAnsi"/>
          <w:i/>
          <w:iCs/>
          <w:color w:val="000020"/>
          <w:szCs w:val="20"/>
          <w:lang w:val="en"/>
        </w:rPr>
        <w:t>Logfile is written within folder of GDB that hosts</w:t>
      </w:r>
      <w:r w:rsidR="00AA651C">
        <w:rPr>
          <w:rFonts w:cstheme="minorHAnsi"/>
          <w:i/>
          <w:iCs/>
          <w:color w:val="000020"/>
          <w:szCs w:val="20"/>
          <w:lang w:val="en"/>
        </w:rPr>
        <w:t xml:space="preserve"> source for</w:t>
      </w:r>
      <w:r w:rsidRPr="00E73A5A">
        <w:rPr>
          <w:rFonts w:cstheme="minorHAnsi"/>
          <w:i/>
          <w:iCs/>
          <w:color w:val="000020"/>
          <w:szCs w:val="20"/>
          <w:lang w:val="en"/>
        </w:rPr>
        <w:t xml:space="preserve"> </w:t>
      </w:r>
      <w:proofErr w:type="spellStart"/>
      <w:r w:rsidRPr="00E73A5A">
        <w:rPr>
          <w:rFonts w:cstheme="minorHAnsi"/>
          <w:i/>
          <w:iCs/>
          <w:color w:val="000020"/>
          <w:szCs w:val="20"/>
          <w:lang w:val="en"/>
        </w:rPr>
        <w:t>OrientationPoints</w:t>
      </w:r>
      <w:proofErr w:type="spellEnd"/>
      <w:r w:rsidRPr="00E73A5A">
        <w:rPr>
          <w:rFonts w:cstheme="minorHAnsi"/>
          <w:i/>
          <w:iCs/>
          <w:color w:val="000020"/>
          <w:szCs w:val="20"/>
          <w:lang w:val="en"/>
        </w:rPr>
        <w:t xml:space="preserve"> feature </w:t>
      </w:r>
      <w:r w:rsidR="00AA651C">
        <w:rPr>
          <w:rFonts w:cstheme="minorHAnsi"/>
          <w:i/>
          <w:iCs/>
          <w:color w:val="000020"/>
          <w:szCs w:val="20"/>
          <w:lang w:val="en"/>
        </w:rPr>
        <w:t>layer</w:t>
      </w:r>
      <w:r w:rsidRPr="00E73A5A">
        <w:rPr>
          <w:rFonts w:cstheme="minorHAnsi"/>
          <w:i/>
          <w:iCs/>
          <w:color w:val="000020"/>
          <w:szCs w:val="20"/>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568"/>
        <w:gridCol w:w="4414"/>
        <w:gridCol w:w="1657"/>
      </w:tblGrid>
      <w:tr w:rsidR="00516FF2" w:rsidRPr="00E73A5A" w14:paraId="7F9E455A" w14:textId="77777777" w:rsidTr="00DE532A">
        <w:trPr>
          <w:tblCellSpacing w:w="15" w:type="dxa"/>
        </w:trPr>
        <w:tc>
          <w:tcPr>
            <w:tcW w:w="1188" w:type="pct"/>
            <w:shd w:val="clear" w:color="auto" w:fill="DDDDDD"/>
            <w:vAlign w:val="bottom"/>
            <w:hideMark/>
          </w:tcPr>
          <w:p w14:paraId="29EDB10B" w14:textId="77777777" w:rsidR="00516FF2" w:rsidRPr="00E73A5A" w:rsidRDefault="00516FF2">
            <w:pPr>
              <w:rPr>
                <w:rFonts w:cstheme="minorHAnsi"/>
                <w:b/>
                <w:bCs/>
                <w:i/>
                <w:iCs/>
                <w:color w:val="000020"/>
                <w:szCs w:val="20"/>
              </w:rPr>
            </w:pPr>
            <w:r w:rsidRPr="00E73A5A">
              <w:rPr>
                <w:rFonts w:cstheme="minorHAnsi"/>
                <w:b/>
                <w:bCs/>
                <w:i/>
                <w:iCs/>
                <w:color w:val="000020"/>
                <w:szCs w:val="20"/>
              </w:rPr>
              <w:t>Parameter</w:t>
            </w:r>
          </w:p>
        </w:tc>
        <w:tc>
          <w:tcPr>
            <w:tcW w:w="2674" w:type="pct"/>
            <w:shd w:val="clear" w:color="auto" w:fill="DDDDDD"/>
            <w:vAlign w:val="bottom"/>
            <w:hideMark/>
          </w:tcPr>
          <w:p w14:paraId="1EADBAB4" w14:textId="77777777" w:rsidR="00516FF2" w:rsidRPr="00E73A5A" w:rsidRDefault="00516FF2">
            <w:pPr>
              <w:rPr>
                <w:rFonts w:cstheme="minorHAnsi"/>
                <w:b/>
                <w:bCs/>
                <w:i/>
                <w:iCs/>
                <w:color w:val="000020"/>
                <w:szCs w:val="20"/>
              </w:rPr>
            </w:pPr>
            <w:r w:rsidRPr="00E73A5A">
              <w:rPr>
                <w:rFonts w:cstheme="minorHAnsi"/>
                <w:b/>
                <w:bCs/>
                <w:i/>
                <w:iCs/>
                <w:color w:val="000020"/>
                <w:szCs w:val="20"/>
              </w:rPr>
              <w:t>Explanation</w:t>
            </w:r>
          </w:p>
        </w:tc>
        <w:tc>
          <w:tcPr>
            <w:tcW w:w="1069" w:type="pct"/>
            <w:shd w:val="clear" w:color="auto" w:fill="DDDDDD"/>
            <w:vAlign w:val="bottom"/>
            <w:hideMark/>
          </w:tcPr>
          <w:p w14:paraId="09E05EB7" w14:textId="77777777" w:rsidR="00516FF2" w:rsidRPr="00E73A5A" w:rsidRDefault="00516FF2">
            <w:pPr>
              <w:rPr>
                <w:rFonts w:cstheme="minorHAnsi"/>
                <w:b/>
                <w:bCs/>
                <w:i/>
                <w:iCs/>
                <w:color w:val="000020"/>
                <w:szCs w:val="20"/>
              </w:rPr>
            </w:pPr>
            <w:r w:rsidRPr="00E73A5A">
              <w:rPr>
                <w:rFonts w:cstheme="minorHAnsi"/>
                <w:b/>
                <w:bCs/>
                <w:i/>
                <w:iCs/>
                <w:color w:val="000020"/>
                <w:szCs w:val="20"/>
              </w:rPr>
              <w:t>Data Type</w:t>
            </w:r>
          </w:p>
        </w:tc>
      </w:tr>
      <w:tr w:rsidR="00516FF2" w:rsidRPr="00E73A5A" w14:paraId="233ECB81" w14:textId="77777777" w:rsidTr="00DE532A">
        <w:trPr>
          <w:tblCellSpacing w:w="15" w:type="dxa"/>
        </w:trPr>
        <w:tc>
          <w:tcPr>
            <w:tcW w:w="1188" w:type="pct"/>
            <w:shd w:val="clear" w:color="auto" w:fill="EEEEEE"/>
            <w:hideMark/>
          </w:tcPr>
          <w:p w14:paraId="75D79AB5" w14:textId="77777777" w:rsidR="00516FF2" w:rsidRPr="00E73A5A" w:rsidRDefault="00516FF2">
            <w:pPr>
              <w:rPr>
                <w:rFonts w:cstheme="minorHAnsi"/>
                <w:i/>
                <w:iCs/>
                <w:color w:val="000000"/>
                <w:szCs w:val="20"/>
              </w:rPr>
            </w:pPr>
            <w:r w:rsidRPr="00E73A5A">
              <w:rPr>
                <w:rFonts w:cstheme="minorHAnsi"/>
                <w:i/>
                <w:iCs/>
                <w:color w:val="000000"/>
                <w:szCs w:val="20"/>
              </w:rPr>
              <w:t>DEM</w:t>
            </w:r>
          </w:p>
        </w:tc>
        <w:tc>
          <w:tcPr>
            <w:tcW w:w="0" w:type="auto"/>
            <w:shd w:val="clear" w:color="auto" w:fill="EEEEEE"/>
            <w:hideMark/>
          </w:tcPr>
          <w:p w14:paraId="057E3F95" w14:textId="77777777"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DEM for the area of interest. Lidar is best, but not required. Z units must equal XY units. </w:t>
            </w:r>
          </w:p>
          <w:p w14:paraId="317877BD" w14:textId="092DA416"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Input bedding traces are densified to 3 x </w:t>
            </w:r>
            <w:proofErr w:type="spellStart"/>
            <w:proofErr w:type="gramStart"/>
            <w:r w:rsidRPr="00E73A5A">
              <w:rPr>
                <w:rFonts w:asciiTheme="minorHAnsi" w:hAnsiTheme="minorHAnsi" w:cstheme="minorHAnsi"/>
                <w:i/>
                <w:iCs/>
                <w:color w:val="000000"/>
                <w:sz w:val="20"/>
                <w:szCs w:val="20"/>
              </w:rPr>
              <w:t>dem.cellSize</w:t>
            </w:r>
            <w:proofErr w:type="spellEnd"/>
            <w:proofErr w:type="gramEnd"/>
            <w:r w:rsidRPr="00E73A5A">
              <w:rPr>
                <w:rFonts w:asciiTheme="minorHAnsi" w:hAnsiTheme="minorHAnsi" w:cstheme="minorHAnsi"/>
                <w:i/>
                <w:iCs/>
                <w:color w:val="000000"/>
                <w:sz w:val="20"/>
                <w:szCs w:val="20"/>
              </w:rPr>
              <w:t xml:space="preserve">. </w:t>
            </w:r>
          </w:p>
        </w:tc>
        <w:tc>
          <w:tcPr>
            <w:tcW w:w="0" w:type="auto"/>
            <w:shd w:val="clear" w:color="auto" w:fill="EEEEEE"/>
            <w:hideMark/>
          </w:tcPr>
          <w:p w14:paraId="759654C4" w14:textId="654DB764" w:rsidR="00516FF2" w:rsidRPr="00E73A5A" w:rsidRDefault="00516FF2">
            <w:pPr>
              <w:rPr>
                <w:rFonts w:cstheme="minorHAnsi"/>
                <w:i/>
                <w:iCs/>
                <w:color w:val="000000"/>
                <w:szCs w:val="20"/>
              </w:rPr>
            </w:pPr>
            <w:r w:rsidRPr="00E73A5A">
              <w:rPr>
                <w:rFonts w:cstheme="minorHAnsi"/>
                <w:i/>
                <w:iCs/>
                <w:color w:val="000000"/>
                <w:szCs w:val="20"/>
              </w:rPr>
              <w:t xml:space="preserve">Raster </w:t>
            </w:r>
            <w:r w:rsidR="00893F99">
              <w:rPr>
                <w:rFonts w:cstheme="minorHAnsi"/>
                <w:i/>
                <w:iCs/>
                <w:color w:val="000000"/>
                <w:szCs w:val="20"/>
              </w:rPr>
              <w:t>Layer</w:t>
            </w:r>
          </w:p>
        </w:tc>
      </w:tr>
      <w:tr w:rsidR="00516FF2" w:rsidRPr="00E73A5A" w14:paraId="5BE84C21" w14:textId="77777777" w:rsidTr="00DE532A">
        <w:trPr>
          <w:tblCellSpacing w:w="15" w:type="dxa"/>
        </w:trPr>
        <w:tc>
          <w:tcPr>
            <w:tcW w:w="1188" w:type="pct"/>
            <w:shd w:val="clear" w:color="auto" w:fill="EEEEEE"/>
            <w:hideMark/>
          </w:tcPr>
          <w:p w14:paraId="3B11E7B5"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Grid_declination</w:t>
            </w:r>
            <w:proofErr w:type="spellEnd"/>
          </w:p>
        </w:tc>
        <w:tc>
          <w:tcPr>
            <w:tcW w:w="0" w:type="auto"/>
            <w:shd w:val="clear" w:color="auto" w:fill="EEEEEE"/>
            <w:hideMark/>
          </w:tcPr>
          <w:p w14:paraId="4A4C4234" w14:textId="0FC33C63" w:rsidR="00CA65DD" w:rsidRPr="00CA65DD" w:rsidRDefault="00CA65DD" w:rsidP="00CA65DD">
            <w:pPr>
              <w:spacing w:before="100" w:beforeAutospacing="1" w:after="100" w:afterAutospacing="1" w:line="240" w:lineRule="auto"/>
              <w:rPr>
                <w:rFonts w:eastAsia="Times New Roman" w:cstheme="minorHAnsi"/>
                <w:i/>
                <w:iCs/>
                <w:color w:val="000000"/>
                <w:szCs w:val="20"/>
              </w:rPr>
            </w:pPr>
            <w:r w:rsidRPr="00CA65DD">
              <w:rPr>
                <w:rFonts w:eastAsia="Times New Roman" w:cstheme="minorHAnsi"/>
                <w:i/>
                <w:iCs/>
                <w:color w:val="000000"/>
                <w:szCs w:val="20"/>
              </w:rPr>
              <w:t xml:space="preserve">Difference, in degrees clockwise, between true North (the reference direction for </w:t>
            </w:r>
            <w:proofErr w:type="spellStart"/>
            <w:r w:rsidRPr="00CA65DD">
              <w:rPr>
                <w:rFonts w:eastAsia="Times New Roman" w:cstheme="minorHAnsi"/>
                <w:i/>
                <w:iCs/>
                <w:color w:val="000000"/>
                <w:szCs w:val="20"/>
              </w:rPr>
              <w:t>OrientationPoints</w:t>
            </w:r>
            <w:proofErr w:type="spellEnd"/>
            <w:r w:rsidRPr="00CA65DD">
              <w:rPr>
                <w:rFonts w:eastAsia="Times New Roman" w:cstheme="minorHAnsi"/>
                <w:i/>
                <w:iCs/>
                <w:color w:val="000000"/>
                <w:szCs w:val="20"/>
              </w:rPr>
              <w:t xml:space="preserve">) and grid north (the reference direction for the DEM. </w:t>
            </w:r>
            <w:r w:rsidRPr="00CA65DD">
              <w:rPr>
                <w:rFonts w:cstheme="minorHAnsi"/>
                <w:i/>
                <w:iCs/>
                <w:color w:val="000000"/>
                <w:szCs w:val="20"/>
              </w:rPr>
              <w:t xml:space="preserve">With common large-scale map projections at low to </w:t>
            </w:r>
            <w:r w:rsidRPr="00CA65DD">
              <w:rPr>
                <w:rFonts w:cstheme="minorHAnsi"/>
                <w:i/>
                <w:iCs/>
                <w:color w:val="000000"/>
                <w:szCs w:val="20"/>
              </w:rPr>
              <w:lastRenderedPageBreak/>
              <w:t>moderate latitudes</w:t>
            </w:r>
            <w:r>
              <w:rPr>
                <w:rFonts w:cstheme="minorHAnsi"/>
                <w:i/>
                <w:iCs/>
                <w:color w:val="000000"/>
                <w:szCs w:val="20"/>
              </w:rPr>
              <w:t>,</w:t>
            </w:r>
            <w:r w:rsidRPr="00CA65DD">
              <w:rPr>
                <w:rFonts w:cstheme="minorHAnsi"/>
                <w:i/>
                <w:iCs/>
                <w:color w:val="000000"/>
                <w:szCs w:val="20"/>
              </w:rPr>
              <w:t xml:space="preserve"> the absolute value of </w:t>
            </w:r>
            <w:proofErr w:type="spellStart"/>
            <w:r w:rsidRPr="00CA65DD">
              <w:rPr>
                <w:rFonts w:cstheme="minorHAnsi"/>
                <w:i/>
                <w:iCs/>
                <w:color w:val="000000"/>
                <w:szCs w:val="20"/>
              </w:rPr>
              <w:t>grid_declination</w:t>
            </w:r>
            <w:proofErr w:type="spellEnd"/>
            <w:r w:rsidRPr="00CA65DD">
              <w:rPr>
                <w:rFonts w:cstheme="minorHAnsi"/>
                <w:i/>
                <w:iCs/>
                <w:color w:val="000000"/>
                <w:szCs w:val="20"/>
              </w:rPr>
              <w:t xml:space="preserve"> is usually less than a few degrees.</w:t>
            </w:r>
            <w:r w:rsidRPr="00CA65DD">
              <w:rPr>
                <w:rFonts w:eastAsia="Times New Roman" w:cstheme="minorHAnsi"/>
                <w:i/>
                <w:iCs/>
                <w:color w:val="000000"/>
                <w:szCs w:val="20"/>
              </w:rPr>
              <w:t xml:space="preserve"> </w:t>
            </w:r>
          </w:p>
          <w:p w14:paraId="52BE6FE5" w14:textId="6A949510" w:rsidR="00516FF2" w:rsidRPr="00E73A5A" w:rsidRDefault="00CA65DD" w:rsidP="00CA65DD">
            <w:pPr>
              <w:pStyle w:val="NormalWeb"/>
              <w:rPr>
                <w:rFonts w:asciiTheme="minorHAnsi" w:hAnsiTheme="minorHAnsi" w:cstheme="minorHAnsi"/>
                <w:i/>
                <w:iCs/>
                <w:color w:val="000000"/>
                <w:sz w:val="20"/>
                <w:szCs w:val="20"/>
              </w:rPr>
            </w:pPr>
            <w:r w:rsidRPr="00CA65DD">
              <w:rPr>
                <w:rFonts w:asciiTheme="minorHAnsi" w:hAnsiTheme="minorHAnsi" w:cstheme="minorHAnsi"/>
                <w:i/>
                <w:iCs/>
                <w:color w:val="000000"/>
                <w:sz w:val="20"/>
                <w:szCs w:val="20"/>
              </w:rPr>
              <w:t>If you adjust the Rotation value in the General tab of the Data Frame Properties window to square the (rectangular) DEM with the ArcMap window, the Rotation value is the grid declination.</w:t>
            </w:r>
          </w:p>
        </w:tc>
        <w:tc>
          <w:tcPr>
            <w:tcW w:w="0" w:type="auto"/>
            <w:shd w:val="clear" w:color="auto" w:fill="EEEEEE"/>
            <w:hideMark/>
          </w:tcPr>
          <w:p w14:paraId="6ED77D21" w14:textId="77777777" w:rsidR="00516FF2" w:rsidRPr="00E73A5A" w:rsidRDefault="00516FF2">
            <w:pPr>
              <w:rPr>
                <w:rFonts w:cstheme="minorHAnsi"/>
                <w:i/>
                <w:iCs/>
                <w:color w:val="000000"/>
                <w:szCs w:val="20"/>
              </w:rPr>
            </w:pPr>
            <w:r w:rsidRPr="00E73A5A">
              <w:rPr>
                <w:rFonts w:cstheme="minorHAnsi"/>
                <w:i/>
                <w:iCs/>
                <w:color w:val="000000"/>
                <w:szCs w:val="20"/>
              </w:rPr>
              <w:lastRenderedPageBreak/>
              <w:t>Double</w:t>
            </w:r>
          </w:p>
        </w:tc>
      </w:tr>
      <w:tr w:rsidR="00516FF2" w:rsidRPr="00E73A5A" w14:paraId="77C2BFE7" w14:textId="77777777" w:rsidTr="00DE532A">
        <w:trPr>
          <w:tblCellSpacing w:w="15" w:type="dxa"/>
        </w:trPr>
        <w:tc>
          <w:tcPr>
            <w:tcW w:w="1188" w:type="pct"/>
            <w:shd w:val="clear" w:color="auto" w:fill="EEEEEE"/>
            <w:hideMark/>
          </w:tcPr>
          <w:p w14:paraId="79BD729D"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Bedding_trace_feature_layer</w:t>
            </w:r>
            <w:proofErr w:type="spellEnd"/>
          </w:p>
        </w:tc>
        <w:tc>
          <w:tcPr>
            <w:tcW w:w="0" w:type="auto"/>
            <w:shd w:val="clear" w:color="auto" w:fill="EEEEEE"/>
            <w:hideMark/>
          </w:tcPr>
          <w:p w14:paraId="63FA26BB" w14:textId="31C7951F"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Line feature layer in map composition that contains bedding traces. Probably the </w:t>
            </w:r>
            <w:proofErr w:type="spellStart"/>
            <w:r w:rsidRPr="00E73A5A">
              <w:rPr>
                <w:rFonts w:asciiTheme="minorHAnsi" w:hAnsiTheme="minorHAnsi" w:cstheme="minorHAnsi"/>
                <w:i/>
                <w:iCs/>
                <w:color w:val="000000"/>
                <w:sz w:val="20"/>
                <w:szCs w:val="20"/>
              </w:rPr>
              <w:t>GeologicLines</w:t>
            </w:r>
            <w:proofErr w:type="spellEnd"/>
            <w:r w:rsidRPr="00E73A5A">
              <w:rPr>
                <w:rFonts w:asciiTheme="minorHAnsi" w:hAnsiTheme="minorHAnsi" w:cstheme="minorHAnsi"/>
                <w:i/>
                <w:iCs/>
                <w:color w:val="000000"/>
                <w:sz w:val="20"/>
                <w:szCs w:val="20"/>
              </w:rPr>
              <w:t xml:space="preserve"> layer if the </w:t>
            </w:r>
            <w:r w:rsidRPr="00435966">
              <w:rPr>
                <w:rFonts w:asciiTheme="minorHAnsi" w:hAnsiTheme="minorHAnsi" w:cstheme="minorHAnsi"/>
                <w:i/>
                <w:iCs/>
                <w:color w:val="000000"/>
                <w:sz w:val="20"/>
                <w:szCs w:val="20"/>
              </w:rPr>
              <w:t xml:space="preserve">map composition is built on a </w:t>
            </w:r>
            <w:proofErr w:type="spellStart"/>
            <w:r w:rsidRPr="00435966">
              <w:rPr>
                <w:rFonts w:asciiTheme="minorHAnsi" w:hAnsiTheme="minorHAnsi" w:cstheme="minorHAnsi"/>
                <w:i/>
                <w:iCs/>
                <w:color w:val="000000"/>
                <w:sz w:val="20"/>
                <w:szCs w:val="20"/>
              </w:rPr>
              <w:t>GeMS</w:t>
            </w:r>
            <w:proofErr w:type="spellEnd"/>
            <w:r w:rsidRPr="00435966">
              <w:rPr>
                <w:rFonts w:asciiTheme="minorHAnsi" w:hAnsiTheme="minorHAnsi" w:cstheme="minorHAnsi"/>
                <w:i/>
                <w:iCs/>
                <w:color w:val="000000"/>
                <w:sz w:val="20"/>
                <w:szCs w:val="20"/>
              </w:rPr>
              <w:t xml:space="preserve"> database.</w:t>
            </w:r>
            <w:r w:rsidR="00435966" w:rsidRPr="00435966">
              <w:rPr>
                <w:rFonts w:asciiTheme="minorHAnsi" w:hAnsiTheme="minorHAnsi" w:cstheme="minorHAnsi"/>
                <w:i/>
                <w:iCs/>
                <w:color w:val="000000"/>
                <w:sz w:val="20"/>
                <w:szCs w:val="20"/>
              </w:rPr>
              <w:t xml:space="preserve"> S</w:t>
            </w:r>
            <w:r w:rsidR="00435966">
              <w:rPr>
                <w:rFonts w:asciiTheme="minorHAnsi" w:hAnsiTheme="minorHAnsi" w:cstheme="minorHAnsi"/>
                <w:i/>
                <w:iCs/>
                <w:color w:val="000000"/>
                <w:sz w:val="20"/>
                <w:szCs w:val="20"/>
              </w:rPr>
              <w:t>ource s</w:t>
            </w:r>
            <w:r w:rsidR="00435966" w:rsidRPr="00435966">
              <w:rPr>
                <w:rFonts w:asciiTheme="minorHAnsi" w:hAnsiTheme="minorHAnsi" w:cstheme="minorHAnsi"/>
                <w:i/>
                <w:iCs/>
                <w:color w:val="000000"/>
                <w:sz w:val="20"/>
                <w:szCs w:val="20"/>
              </w:rPr>
              <w:t xml:space="preserve">hould be in same </w:t>
            </w:r>
            <w:r w:rsidR="00AA651C">
              <w:rPr>
                <w:rFonts w:asciiTheme="minorHAnsi" w:hAnsiTheme="minorHAnsi" w:cstheme="minorHAnsi"/>
                <w:i/>
                <w:iCs/>
                <w:color w:val="000000"/>
                <w:sz w:val="20"/>
                <w:szCs w:val="20"/>
              </w:rPr>
              <w:t xml:space="preserve">projection (e.g., in same </w:t>
            </w:r>
            <w:r w:rsidR="00435966" w:rsidRPr="00435966">
              <w:rPr>
                <w:rFonts w:asciiTheme="minorHAnsi" w:hAnsiTheme="minorHAnsi" w:cstheme="minorHAnsi"/>
                <w:i/>
                <w:iCs/>
                <w:color w:val="000000"/>
                <w:sz w:val="20"/>
                <w:szCs w:val="20"/>
              </w:rPr>
              <w:t>feature dataset</w:t>
            </w:r>
            <w:r w:rsidR="00AA651C">
              <w:rPr>
                <w:rFonts w:asciiTheme="minorHAnsi" w:hAnsiTheme="minorHAnsi" w:cstheme="minorHAnsi"/>
                <w:i/>
                <w:iCs/>
                <w:color w:val="000000"/>
                <w:sz w:val="20"/>
                <w:szCs w:val="20"/>
              </w:rPr>
              <w:t>)</w:t>
            </w:r>
            <w:r w:rsidR="00435966" w:rsidRPr="00435966">
              <w:rPr>
                <w:rFonts w:asciiTheme="minorHAnsi" w:hAnsiTheme="minorHAnsi" w:cstheme="minorHAnsi"/>
                <w:i/>
                <w:iCs/>
                <w:color w:val="000000"/>
                <w:sz w:val="20"/>
                <w:szCs w:val="20"/>
              </w:rPr>
              <w:t xml:space="preserve"> as </w:t>
            </w:r>
            <w:r w:rsidR="00435966">
              <w:rPr>
                <w:rFonts w:asciiTheme="minorHAnsi" w:hAnsiTheme="minorHAnsi" w:cstheme="minorHAnsi"/>
                <w:i/>
                <w:iCs/>
                <w:color w:val="000000"/>
                <w:sz w:val="20"/>
                <w:szCs w:val="20"/>
              </w:rPr>
              <w:t xml:space="preserve">the source for </w:t>
            </w:r>
            <w:proofErr w:type="spellStart"/>
            <w:r w:rsidR="00435966" w:rsidRPr="00435966">
              <w:rPr>
                <w:rFonts w:asciiTheme="minorHAnsi" w:hAnsiTheme="minorHAnsi" w:cstheme="minorHAnsi"/>
                <w:i/>
                <w:iCs/>
                <w:color w:val="000000"/>
                <w:sz w:val="20"/>
                <w:szCs w:val="20"/>
              </w:rPr>
              <w:t>OrientationPoints</w:t>
            </w:r>
            <w:proofErr w:type="spellEnd"/>
            <w:r w:rsidR="00FA757B">
              <w:rPr>
                <w:rFonts w:asciiTheme="minorHAnsi" w:hAnsiTheme="minorHAnsi" w:cstheme="minorHAnsi"/>
                <w:i/>
                <w:iCs/>
                <w:color w:val="000000"/>
                <w:sz w:val="20"/>
                <w:szCs w:val="20"/>
              </w:rPr>
              <w:t xml:space="preserve">. </w:t>
            </w:r>
          </w:p>
          <w:p w14:paraId="0EACBFC2" w14:textId="53B824CB"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b/>
                <w:bCs/>
                <w:i/>
                <w:iCs/>
                <w:color w:val="000000"/>
                <w:sz w:val="20"/>
                <w:szCs w:val="20"/>
              </w:rPr>
              <w:t>Select with the drop-down arrow</w:t>
            </w:r>
            <w:r w:rsidRPr="00E73A5A">
              <w:rPr>
                <w:rFonts w:asciiTheme="minorHAnsi" w:hAnsiTheme="minorHAnsi" w:cstheme="minorHAnsi"/>
                <w:i/>
                <w:iCs/>
                <w:color w:val="000000"/>
                <w:sz w:val="20"/>
                <w:szCs w:val="20"/>
              </w:rPr>
              <w:t xml:space="preserve">, which gives you a feature layer. Do not select with the folder icon, which will lead you to a feature class. If you do not see a drop-down arrow, save your map composition and restart ArcMap. </w:t>
            </w:r>
          </w:p>
          <w:p w14:paraId="3E717118" w14:textId="123699D4"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We use a feature layer from the map composition so that only selected lines are passed to the script. </w:t>
            </w:r>
          </w:p>
        </w:tc>
        <w:tc>
          <w:tcPr>
            <w:tcW w:w="0" w:type="auto"/>
            <w:shd w:val="clear" w:color="auto" w:fill="EEEEEE"/>
            <w:hideMark/>
          </w:tcPr>
          <w:p w14:paraId="210C8122" w14:textId="77777777" w:rsidR="00516FF2" w:rsidRPr="00E73A5A" w:rsidRDefault="00516FF2">
            <w:pPr>
              <w:rPr>
                <w:rFonts w:cstheme="minorHAnsi"/>
                <w:i/>
                <w:iCs/>
                <w:color w:val="000000"/>
                <w:szCs w:val="20"/>
              </w:rPr>
            </w:pPr>
            <w:r w:rsidRPr="00E73A5A">
              <w:rPr>
                <w:rFonts w:cstheme="minorHAnsi"/>
                <w:i/>
                <w:iCs/>
                <w:color w:val="000000"/>
                <w:szCs w:val="20"/>
              </w:rPr>
              <w:t>Feature Layer</w:t>
            </w:r>
          </w:p>
        </w:tc>
      </w:tr>
      <w:tr w:rsidR="00516FF2" w:rsidRPr="00E73A5A" w14:paraId="661F8725" w14:textId="77777777" w:rsidTr="00DE532A">
        <w:trPr>
          <w:tblCellSpacing w:w="15" w:type="dxa"/>
        </w:trPr>
        <w:tc>
          <w:tcPr>
            <w:tcW w:w="1188" w:type="pct"/>
            <w:shd w:val="clear" w:color="auto" w:fill="EEEEEE"/>
            <w:hideMark/>
          </w:tcPr>
          <w:p w14:paraId="0548F6DC"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OrientationPoints</w:t>
            </w:r>
            <w:proofErr w:type="spellEnd"/>
          </w:p>
        </w:tc>
        <w:tc>
          <w:tcPr>
            <w:tcW w:w="0" w:type="auto"/>
            <w:shd w:val="clear" w:color="auto" w:fill="EEEEEE"/>
            <w:hideMark/>
          </w:tcPr>
          <w:p w14:paraId="4F7265EF" w14:textId="5D0DA687" w:rsidR="00516FF2" w:rsidRPr="00E73A5A" w:rsidRDefault="00AA651C" w:rsidP="00516FF2">
            <w:pPr>
              <w:pStyle w:val="NormalWeb"/>
              <w:rPr>
                <w:rFonts w:asciiTheme="minorHAnsi" w:hAnsiTheme="minorHAnsi" w:cstheme="minorHAnsi"/>
                <w:i/>
                <w:iCs/>
                <w:color w:val="000000"/>
                <w:sz w:val="20"/>
                <w:szCs w:val="20"/>
              </w:rPr>
            </w:pPr>
            <w:r>
              <w:rPr>
                <w:rFonts w:asciiTheme="minorHAnsi" w:hAnsiTheme="minorHAnsi" w:cstheme="minorHAnsi"/>
                <w:i/>
                <w:iCs/>
                <w:color w:val="000000"/>
                <w:sz w:val="20"/>
                <w:szCs w:val="20"/>
              </w:rPr>
              <w:t>Point f</w:t>
            </w:r>
            <w:r w:rsidR="00516FF2" w:rsidRPr="00E73A5A">
              <w:rPr>
                <w:rFonts w:asciiTheme="minorHAnsi" w:hAnsiTheme="minorHAnsi" w:cstheme="minorHAnsi"/>
                <w:i/>
                <w:iCs/>
                <w:color w:val="000000"/>
                <w:sz w:val="20"/>
                <w:szCs w:val="20"/>
              </w:rPr>
              <w:t xml:space="preserve">eature </w:t>
            </w:r>
            <w:r>
              <w:rPr>
                <w:rFonts w:asciiTheme="minorHAnsi" w:hAnsiTheme="minorHAnsi" w:cstheme="minorHAnsi"/>
                <w:i/>
                <w:iCs/>
                <w:color w:val="000000"/>
                <w:sz w:val="20"/>
                <w:szCs w:val="20"/>
              </w:rPr>
              <w:t>layer</w:t>
            </w:r>
            <w:r w:rsidR="00516FF2" w:rsidRPr="00E73A5A">
              <w:rPr>
                <w:rFonts w:asciiTheme="minorHAnsi" w:hAnsiTheme="minorHAnsi" w:cstheme="minorHAnsi"/>
                <w:i/>
                <w:iCs/>
                <w:color w:val="000000"/>
                <w:sz w:val="20"/>
                <w:szCs w:val="20"/>
              </w:rPr>
              <w:t xml:space="preserve"> to which calculated strikes and dips are written. </w:t>
            </w:r>
            <w:r w:rsidR="00435966">
              <w:rPr>
                <w:rFonts w:asciiTheme="minorHAnsi" w:hAnsiTheme="minorHAnsi" w:cstheme="minorHAnsi"/>
                <w:i/>
                <w:iCs/>
                <w:color w:val="000000"/>
                <w:sz w:val="20"/>
                <w:szCs w:val="20"/>
              </w:rPr>
              <w:t>S</w:t>
            </w:r>
            <w:r>
              <w:rPr>
                <w:rFonts w:asciiTheme="minorHAnsi" w:hAnsiTheme="minorHAnsi" w:cstheme="minorHAnsi"/>
                <w:i/>
                <w:iCs/>
                <w:color w:val="000000"/>
                <w:sz w:val="20"/>
                <w:szCs w:val="20"/>
              </w:rPr>
              <w:t>ource s</w:t>
            </w:r>
            <w:r w:rsidR="00435966">
              <w:rPr>
                <w:rFonts w:asciiTheme="minorHAnsi" w:hAnsiTheme="minorHAnsi" w:cstheme="minorHAnsi"/>
                <w:i/>
                <w:iCs/>
                <w:color w:val="000000"/>
                <w:sz w:val="20"/>
                <w:szCs w:val="20"/>
              </w:rPr>
              <w:t xml:space="preserve">hould be in </w:t>
            </w:r>
            <w:r>
              <w:rPr>
                <w:rFonts w:asciiTheme="minorHAnsi" w:hAnsiTheme="minorHAnsi" w:cstheme="minorHAnsi"/>
                <w:i/>
                <w:iCs/>
                <w:color w:val="000000"/>
                <w:sz w:val="20"/>
                <w:szCs w:val="20"/>
              </w:rPr>
              <w:t xml:space="preserve">same projection (e.g., in </w:t>
            </w:r>
            <w:r w:rsidR="00435966">
              <w:rPr>
                <w:rFonts w:asciiTheme="minorHAnsi" w:hAnsiTheme="minorHAnsi" w:cstheme="minorHAnsi"/>
                <w:i/>
                <w:iCs/>
                <w:color w:val="000000"/>
                <w:sz w:val="20"/>
                <w:szCs w:val="20"/>
              </w:rPr>
              <w:t>same feature dataset</w:t>
            </w:r>
            <w:r>
              <w:rPr>
                <w:rFonts w:asciiTheme="minorHAnsi" w:hAnsiTheme="minorHAnsi" w:cstheme="minorHAnsi"/>
                <w:i/>
                <w:iCs/>
                <w:color w:val="000000"/>
                <w:sz w:val="20"/>
                <w:szCs w:val="20"/>
              </w:rPr>
              <w:t>)</w:t>
            </w:r>
            <w:r w:rsidR="00435966">
              <w:rPr>
                <w:rFonts w:asciiTheme="minorHAnsi" w:hAnsiTheme="minorHAnsi" w:cstheme="minorHAnsi"/>
                <w:i/>
                <w:iCs/>
                <w:color w:val="000000"/>
                <w:sz w:val="20"/>
                <w:szCs w:val="20"/>
              </w:rPr>
              <w:t xml:space="preserve"> as the source for </w:t>
            </w:r>
            <w:proofErr w:type="spellStart"/>
            <w:r w:rsidR="00435966">
              <w:rPr>
                <w:rFonts w:asciiTheme="minorHAnsi" w:hAnsiTheme="minorHAnsi" w:cstheme="minorHAnsi"/>
                <w:i/>
                <w:iCs/>
                <w:color w:val="000000"/>
                <w:sz w:val="20"/>
                <w:szCs w:val="20"/>
              </w:rPr>
              <w:t>Bedding_trace_feature_layer</w:t>
            </w:r>
            <w:proofErr w:type="spellEnd"/>
            <w:r w:rsidR="00435966">
              <w:rPr>
                <w:rFonts w:asciiTheme="minorHAnsi" w:hAnsiTheme="minorHAnsi" w:cstheme="minorHAnsi"/>
                <w:i/>
                <w:iCs/>
                <w:color w:val="000000"/>
                <w:sz w:val="20"/>
                <w:szCs w:val="20"/>
              </w:rPr>
              <w:t xml:space="preserve">. </w:t>
            </w:r>
          </w:p>
          <w:p w14:paraId="6701CF5D" w14:textId="3F5DD0A6" w:rsidR="00893F99"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Assumed to have fields Type, Azimuth, Inclination, </w:t>
            </w:r>
            <w:proofErr w:type="spellStart"/>
            <w:r w:rsidRPr="00E73A5A">
              <w:rPr>
                <w:rFonts w:asciiTheme="minorHAnsi" w:hAnsiTheme="minorHAnsi" w:cstheme="minorHAnsi"/>
                <w:i/>
                <w:iCs/>
                <w:color w:val="000000"/>
                <w:sz w:val="20"/>
                <w:szCs w:val="20"/>
              </w:rPr>
              <w:t>OrientationSourceID</w:t>
            </w:r>
            <w:proofErr w:type="spellEnd"/>
            <w:r w:rsidRPr="00E73A5A">
              <w:rPr>
                <w:rFonts w:asciiTheme="minorHAnsi" w:hAnsiTheme="minorHAnsi" w:cstheme="minorHAnsi"/>
                <w:i/>
                <w:iCs/>
                <w:color w:val="000000"/>
                <w:sz w:val="20"/>
                <w:szCs w:val="20"/>
              </w:rPr>
              <w:t xml:space="preserve">, </w:t>
            </w:r>
            <w:proofErr w:type="spellStart"/>
            <w:r w:rsidRPr="00E73A5A">
              <w:rPr>
                <w:rFonts w:asciiTheme="minorHAnsi" w:hAnsiTheme="minorHAnsi" w:cstheme="minorHAnsi"/>
                <w:i/>
                <w:iCs/>
                <w:color w:val="000000"/>
                <w:sz w:val="20"/>
                <w:szCs w:val="20"/>
              </w:rPr>
              <w:t>LocationSourceID</w:t>
            </w:r>
            <w:proofErr w:type="spellEnd"/>
            <w:r w:rsidRPr="00E73A5A">
              <w:rPr>
                <w:rFonts w:asciiTheme="minorHAnsi" w:hAnsiTheme="minorHAnsi" w:cstheme="minorHAnsi"/>
                <w:i/>
                <w:iCs/>
                <w:color w:val="000000"/>
                <w:sz w:val="20"/>
                <w:szCs w:val="20"/>
              </w:rPr>
              <w:t xml:space="preserve">, </w:t>
            </w:r>
            <w:proofErr w:type="spellStart"/>
            <w:r w:rsidRPr="00E73A5A">
              <w:rPr>
                <w:rFonts w:asciiTheme="minorHAnsi" w:hAnsiTheme="minorHAnsi" w:cstheme="minorHAnsi"/>
                <w:i/>
                <w:iCs/>
                <w:color w:val="000000"/>
                <w:sz w:val="20"/>
                <w:szCs w:val="20"/>
              </w:rPr>
              <w:t>OrientationConfidenceDegrees</w:t>
            </w:r>
            <w:proofErr w:type="spellEnd"/>
            <w:r w:rsidRPr="00E73A5A">
              <w:rPr>
                <w:rFonts w:asciiTheme="minorHAnsi" w:hAnsiTheme="minorHAnsi" w:cstheme="minorHAnsi"/>
                <w:i/>
                <w:iCs/>
                <w:color w:val="000000"/>
                <w:sz w:val="20"/>
                <w:szCs w:val="20"/>
              </w:rPr>
              <w:t xml:space="preserve">, and Notes--all of which are in a </w:t>
            </w:r>
            <w:proofErr w:type="spellStart"/>
            <w:r w:rsidRPr="00E73A5A">
              <w:rPr>
                <w:rFonts w:asciiTheme="minorHAnsi" w:hAnsiTheme="minorHAnsi" w:cstheme="minorHAnsi"/>
                <w:i/>
                <w:iCs/>
                <w:color w:val="000000"/>
                <w:sz w:val="20"/>
                <w:szCs w:val="20"/>
              </w:rPr>
              <w:t>GeMS</w:t>
            </w:r>
            <w:proofErr w:type="spellEnd"/>
            <w:r w:rsidRPr="00E73A5A">
              <w:rPr>
                <w:rFonts w:asciiTheme="minorHAnsi" w:hAnsiTheme="minorHAnsi" w:cstheme="minorHAnsi"/>
                <w:i/>
                <w:iCs/>
                <w:color w:val="000000"/>
                <w:sz w:val="20"/>
                <w:szCs w:val="20"/>
              </w:rPr>
              <w:t xml:space="preserve"> </w:t>
            </w:r>
            <w:proofErr w:type="spellStart"/>
            <w:r w:rsidRPr="00E73A5A">
              <w:rPr>
                <w:rFonts w:asciiTheme="minorHAnsi" w:hAnsiTheme="minorHAnsi" w:cstheme="minorHAnsi"/>
                <w:i/>
                <w:iCs/>
                <w:color w:val="000000"/>
                <w:sz w:val="20"/>
                <w:szCs w:val="20"/>
              </w:rPr>
              <w:t>OrientationPoints</w:t>
            </w:r>
            <w:proofErr w:type="spellEnd"/>
            <w:r w:rsidRPr="00E73A5A">
              <w:rPr>
                <w:rFonts w:asciiTheme="minorHAnsi" w:hAnsiTheme="minorHAnsi" w:cstheme="minorHAnsi"/>
                <w:i/>
                <w:iCs/>
                <w:color w:val="000000"/>
                <w:sz w:val="20"/>
                <w:szCs w:val="20"/>
              </w:rPr>
              <w:t xml:space="preserve"> feature class. Azimuth and Inclination are type FLOAT. Remainder are TEXT (or STRING). This feature class must also have fields Oblateness</w:t>
            </w:r>
            <w:r w:rsidR="00474B95">
              <w:rPr>
                <w:rFonts w:asciiTheme="minorHAnsi" w:hAnsiTheme="minorHAnsi" w:cstheme="minorHAnsi"/>
                <w:i/>
                <w:iCs/>
                <w:color w:val="000000"/>
                <w:sz w:val="20"/>
                <w:szCs w:val="20"/>
              </w:rPr>
              <w:t>, Scatter, and Spread. All are type FLOAT. The names are case sensitive</w:t>
            </w:r>
            <w:r w:rsidRPr="00E73A5A">
              <w:rPr>
                <w:rFonts w:asciiTheme="minorHAnsi" w:hAnsiTheme="minorHAnsi" w:cstheme="minorHAnsi"/>
                <w:i/>
                <w:iCs/>
                <w:color w:val="000000"/>
                <w:sz w:val="20"/>
                <w:szCs w:val="20"/>
              </w:rPr>
              <w:t xml:space="preserve">. </w:t>
            </w:r>
          </w:p>
          <w:p w14:paraId="664710DC" w14:textId="6CEA7785"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If </w:t>
            </w:r>
            <w:r w:rsidR="00893F99">
              <w:rPr>
                <w:rFonts w:asciiTheme="minorHAnsi" w:hAnsiTheme="minorHAnsi" w:cstheme="minorHAnsi"/>
                <w:i/>
                <w:iCs/>
                <w:color w:val="000000"/>
                <w:sz w:val="20"/>
                <w:szCs w:val="20"/>
              </w:rPr>
              <w:t xml:space="preserve">any of </w:t>
            </w:r>
            <w:r w:rsidRPr="00E73A5A">
              <w:rPr>
                <w:rFonts w:asciiTheme="minorHAnsi" w:hAnsiTheme="minorHAnsi" w:cstheme="minorHAnsi"/>
                <w:i/>
                <w:iCs/>
                <w:color w:val="000000"/>
                <w:sz w:val="20"/>
                <w:szCs w:val="20"/>
              </w:rPr>
              <w:t>these fields are not present, exit your edit session, add the fields, and resume</w:t>
            </w:r>
            <w:r w:rsidR="00474B95">
              <w:rPr>
                <w:rFonts w:asciiTheme="minorHAnsi" w:hAnsiTheme="minorHAnsi" w:cstheme="minorHAnsi"/>
                <w:i/>
                <w:iCs/>
                <w:color w:val="000000"/>
                <w:sz w:val="20"/>
                <w:szCs w:val="20"/>
              </w:rPr>
              <w:t xml:space="preserve">. Or exit your edit session and run script </w:t>
            </w:r>
            <w:r w:rsidR="00474B95" w:rsidRPr="00474B95">
              <w:rPr>
                <w:rFonts w:asciiTheme="minorHAnsi" w:hAnsiTheme="minorHAnsi" w:cstheme="minorHAnsi"/>
                <w:b/>
                <w:bCs/>
                <w:i/>
                <w:iCs/>
                <w:color w:val="000000"/>
                <w:sz w:val="20"/>
                <w:szCs w:val="20"/>
              </w:rPr>
              <w:t xml:space="preserve">Prepare </w:t>
            </w:r>
            <w:proofErr w:type="spellStart"/>
            <w:r w:rsidR="00474B95" w:rsidRPr="00474B95">
              <w:rPr>
                <w:rFonts w:asciiTheme="minorHAnsi" w:hAnsiTheme="minorHAnsi" w:cstheme="minorHAnsi"/>
                <w:b/>
                <w:bCs/>
                <w:i/>
                <w:iCs/>
                <w:color w:val="000000"/>
                <w:sz w:val="20"/>
                <w:szCs w:val="20"/>
              </w:rPr>
              <w:t>OrientationPoints</w:t>
            </w:r>
            <w:proofErr w:type="spellEnd"/>
            <w:r w:rsidRPr="00E73A5A">
              <w:rPr>
                <w:rFonts w:asciiTheme="minorHAnsi" w:hAnsiTheme="minorHAnsi" w:cstheme="minorHAnsi"/>
                <w:i/>
                <w:iCs/>
                <w:color w:val="000000"/>
                <w:sz w:val="20"/>
                <w:szCs w:val="20"/>
              </w:rPr>
              <w:t xml:space="preserve">. </w:t>
            </w:r>
          </w:p>
          <w:p w14:paraId="4F5EA342" w14:textId="4DE35E10" w:rsidR="00516FF2" w:rsidRPr="00E73A5A" w:rsidRDefault="00516FF2" w:rsidP="00344D86">
            <w:pPr>
              <w:pStyle w:val="NormalWeb"/>
              <w:numPr>
                <w:ilvl w:val="0"/>
                <w:numId w:val="7"/>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Oblateness: ln(ev2/ev</w:t>
            </w:r>
            <w:proofErr w:type="gramStart"/>
            <w:r w:rsidRPr="00E73A5A">
              <w:rPr>
                <w:rFonts w:asciiTheme="minorHAnsi" w:hAnsiTheme="minorHAnsi" w:cstheme="minorHAnsi"/>
                <w:i/>
                <w:iCs/>
                <w:color w:val="000000"/>
                <w:sz w:val="20"/>
                <w:szCs w:val="20"/>
              </w:rPr>
              <w:t>3)--</w:t>
            </w:r>
            <w:proofErr w:type="gramEnd"/>
            <w:r w:rsidRPr="00E73A5A">
              <w:rPr>
                <w:rFonts w:asciiTheme="minorHAnsi" w:hAnsiTheme="minorHAnsi" w:cstheme="minorHAnsi"/>
                <w:i/>
                <w:iCs/>
                <w:color w:val="000000"/>
                <w:sz w:val="20"/>
                <w:szCs w:val="20"/>
              </w:rPr>
              <w:t>the natural logarithm of intermediate eigenv</w:t>
            </w:r>
            <w:r w:rsidR="00DE532A" w:rsidRPr="00E73A5A">
              <w:rPr>
                <w:rFonts w:asciiTheme="minorHAnsi" w:hAnsiTheme="minorHAnsi" w:cstheme="minorHAnsi"/>
                <w:i/>
                <w:iCs/>
                <w:color w:val="000000"/>
                <w:sz w:val="20"/>
                <w:szCs w:val="20"/>
              </w:rPr>
              <w:t>alue</w:t>
            </w:r>
            <w:r w:rsidRPr="00E73A5A">
              <w:rPr>
                <w:rFonts w:asciiTheme="minorHAnsi" w:hAnsiTheme="minorHAnsi" w:cstheme="minorHAnsi"/>
                <w:i/>
                <w:iCs/>
                <w:color w:val="000000"/>
                <w:sz w:val="20"/>
                <w:szCs w:val="20"/>
              </w:rPr>
              <w:t xml:space="preserve"> / small eigenv</w:t>
            </w:r>
            <w:r w:rsidR="00DE532A" w:rsidRPr="00E73A5A">
              <w:rPr>
                <w:rFonts w:asciiTheme="minorHAnsi" w:hAnsiTheme="minorHAnsi" w:cstheme="minorHAnsi"/>
                <w:i/>
                <w:iCs/>
                <w:color w:val="000000"/>
                <w:sz w:val="20"/>
                <w:szCs w:val="20"/>
              </w:rPr>
              <w:t>alue</w:t>
            </w:r>
          </w:p>
          <w:p w14:paraId="10318BA0" w14:textId="77777777" w:rsidR="00344D86" w:rsidRPr="00344D86" w:rsidRDefault="00344D86" w:rsidP="00344D86">
            <w:pPr>
              <w:pStyle w:val="NormalWeb"/>
              <w:numPr>
                <w:ilvl w:val="0"/>
                <w:numId w:val="7"/>
              </w:numPr>
              <w:rPr>
                <w:rFonts w:asciiTheme="minorHAnsi" w:hAnsiTheme="minorHAnsi" w:cstheme="minorHAnsi"/>
                <w:i/>
                <w:iCs/>
                <w:color w:val="000000"/>
                <w:sz w:val="20"/>
                <w:szCs w:val="20"/>
              </w:rPr>
            </w:pPr>
            <w:r w:rsidRPr="00344D86">
              <w:rPr>
                <w:rFonts w:asciiTheme="minorHAnsi" w:hAnsiTheme="minorHAnsi" w:cstheme="minorHAnsi"/>
                <w:i/>
                <w:iCs/>
                <w:color w:val="000000"/>
                <w:sz w:val="20"/>
                <w:szCs w:val="20"/>
              </w:rPr>
              <w:t>Scatter: sqrt(ev3/</w:t>
            </w:r>
            <w:proofErr w:type="gramStart"/>
            <w:r w:rsidRPr="00344D86">
              <w:rPr>
                <w:rFonts w:asciiTheme="minorHAnsi" w:hAnsiTheme="minorHAnsi" w:cstheme="minorHAnsi"/>
                <w:i/>
                <w:iCs/>
                <w:color w:val="000000"/>
                <w:sz w:val="20"/>
                <w:szCs w:val="20"/>
              </w:rPr>
              <w:t>n)--</w:t>
            </w:r>
            <w:proofErr w:type="gramEnd"/>
            <w:r w:rsidRPr="00344D86">
              <w:rPr>
                <w:rFonts w:asciiTheme="minorHAnsi" w:hAnsiTheme="minorHAnsi" w:cstheme="minorHAnsi"/>
                <w:i/>
                <w:iCs/>
                <w:color w:val="000000"/>
                <w:sz w:val="20"/>
                <w:szCs w:val="20"/>
              </w:rPr>
              <w:t>roughly, the standard deviation of points from the best-fit plane</w:t>
            </w:r>
          </w:p>
          <w:p w14:paraId="218BCBCB" w14:textId="57C63BBC" w:rsidR="00516FF2" w:rsidRPr="00E73A5A" w:rsidRDefault="00344D86" w:rsidP="00344D86">
            <w:pPr>
              <w:pStyle w:val="NormalWeb"/>
              <w:numPr>
                <w:ilvl w:val="0"/>
                <w:numId w:val="7"/>
              </w:numPr>
              <w:rPr>
                <w:rFonts w:asciiTheme="minorHAnsi" w:hAnsiTheme="minorHAnsi" w:cstheme="minorHAnsi"/>
                <w:i/>
                <w:iCs/>
                <w:color w:val="000000"/>
                <w:sz w:val="20"/>
                <w:szCs w:val="20"/>
              </w:rPr>
            </w:pPr>
            <w:r w:rsidRPr="00344D86">
              <w:rPr>
                <w:rFonts w:asciiTheme="minorHAnsi" w:hAnsiTheme="minorHAnsi" w:cstheme="minorHAnsi"/>
                <w:i/>
                <w:iCs/>
                <w:color w:val="000000"/>
                <w:sz w:val="20"/>
                <w:szCs w:val="20"/>
              </w:rPr>
              <w:t>Spread: sqrt(ev2/</w:t>
            </w:r>
            <w:proofErr w:type="gramStart"/>
            <w:r w:rsidRPr="00344D86">
              <w:rPr>
                <w:rFonts w:asciiTheme="minorHAnsi" w:hAnsiTheme="minorHAnsi" w:cstheme="minorHAnsi"/>
                <w:i/>
                <w:iCs/>
                <w:color w:val="000000"/>
                <w:sz w:val="20"/>
                <w:szCs w:val="20"/>
              </w:rPr>
              <w:t>n)--</w:t>
            </w:r>
            <w:proofErr w:type="gramEnd"/>
            <w:r w:rsidRPr="00344D86">
              <w:rPr>
                <w:rFonts w:asciiTheme="minorHAnsi" w:hAnsiTheme="minorHAnsi" w:cstheme="minorHAnsi"/>
                <w:i/>
                <w:iCs/>
                <w:color w:val="000000"/>
                <w:sz w:val="20"/>
                <w:szCs w:val="20"/>
              </w:rPr>
              <w:t xml:space="preserve">roughly, the spread of points within the plane at right angles to </w:t>
            </w:r>
            <w:r w:rsidRPr="00344D86">
              <w:rPr>
                <w:rFonts w:asciiTheme="minorHAnsi" w:hAnsiTheme="minorHAnsi" w:cstheme="minorHAnsi"/>
                <w:i/>
                <w:iCs/>
                <w:color w:val="000000"/>
                <w:sz w:val="20"/>
                <w:szCs w:val="20"/>
              </w:rPr>
              <w:lastRenderedPageBreak/>
              <w:t>the direction of maximum point cloud orientation</w:t>
            </w:r>
          </w:p>
        </w:tc>
        <w:tc>
          <w:tcPr>
            <w:tcW w:w="0" w:type="auto"/>
            <w:shd w:val="clear" w:color="auto" w:fill="EEEEEE"/>
            <w:hideMark/>
          </w:tcPr>
          <w:p w14:paraId="0B16008B" w14:textId="63AC2663" w:rsidR="00516FF2" w:rsidRPr="00E73A5A" w:rsidRDefault="00516FF2">
            <w:pPr>
              <w:rPr>
                <w:rFonts w:cstheme="minorHAnsi"/>
                <w:i/>
                <w:iCs/>
                <w:color w:val="000000"/>
                <w:szCs w:val="20"/>
              </w:rPr>
            </w:pPr>
            <w:r w:rsidRPr="00E73A5A">
              <w:rPr>
                <w:rFonts w:cstheme="minorHAnsi"/>
                <w:i/>
                <w:iCs/>
                <w:color w:val="000000"/>
                <w:szCs w:val="20"/>
              </w:rPr>
              <w:lastRenderedPageBreak/>
              <w:t xml:space="preserve">Feature </w:t>
            </w:r>
            <w:r w:rsidR="00893F99">
              <w:rPr>
                <w:rFonts w:cstheme="minorHAnsi"/>
                <w:i/>
                <w:iCs/>
                <w:color w:val="000000"/>
                <w:szCs w:val="20"/>
              </w:rPr>
              <w:t>Layer</w:t>
            </w:r>
          </w:p>
        </w:tc>
      </w:tr>
      <w:tr w:rsidR="00516FF2" w:rsidRPr="00E73A5A" w14:paraId="194FBDAE" w14:textId="77777777" w:rsidTr="00DE532A">
        <w:trPr>
          <w:tblCellSpacing w:w="15" w:type="dxa"/>
        </w:trPr>
        <w:tc>
          <w:tcPr>
            <w:tcW w:w="1188" w:type="pct"/>
            <w:shd w:val="clear" w:color="auto" w:fill="EEEEEE"/>
            <w:hideMark/>
          </w:tcPr>
          <w:p w14:paraId="62908E8D" w14:textId="16B7CE35" w:rsidR="00516FF2" w:rsidRPr="00E73A5A" w:rsidRDefault="00516FF2">
            <w:pPr>
              <w:rPr>
                <w:rFonts w:cstheme="minorHAnsi"/>
                <w:i/>
                <w:iCs/>
                <w:color w:val="000000"/>
                <w:szCs w:val="20"/>
              </w:rPr>
            </w:pPr>
            <w:proofErr w:type="spellStart"/>
            <w:r w:rsidRPr="00E73A5A">
              <w:rPr>
                <w:rFonts w:cstheme="minorHAnsi"/>
                <w:i/>
                <w:iCs/>
                <w:color w:val="000000"/>
                <w:szCs w:val="20"/>
              </w:rPr>
              <w:t>scratch_</w:t>
            </w:r>
            <w:r w:rsidR="00435966">
              <w:rPr>
                <w:rFonts w:cstheme="minorHAnsi"/>
                <w:i/>
                <w:iCs/>
                <w:color w:val="000000"/>
                <w:szCs w:val="20"/>
              </w:rPr>
              <w:t>folder</w:t>
            </w:r>
            <w:proofErr w:type="spellEnd"/>
          </w:p>
        </w:tc>
        <w:tc>
          <w:tcPr>
            <w:tcW w:w="0" w:type="auto"/>
            <w:shd w:val="clear" w:color="auto" w:fill="EEEEEE"/>
            <w:hideMark/>
          </w:tcPr>
          <w:p w14:paraId="1840D28E" w14:textId="1F5A6C65" w:rsidR="00516FF2" w:rsidRPr="00E73A5A" w:rsidRDefault="00516FF2" w:rsidP="00435966">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A </w:t>
            </w:r>
            <w:r w:rsidR="00435966">
              <w:rPr>
                <w:rFonts w:asciiTheme="minorHAnsi" w:hAnsiTheme="minorHAnsi" w:cstheme="minorHAnsi"/>
                <w:i/>
                <w:iCs/>
                <w:color w:val="000000"/>
                <w:sz w:val="20"/>
                <w:szCs w:val="20"/>
              </w:rPr>
              <w:t>folder within which scratch ge</w:t>
            </w:r>
            <w:r w:rsidRPr="00893F99">
              <w:rPr>
                <w:rFonts w:asciiTheme="minorHAnsi" w:hAnsiTheme="minorHAnsi" w:cstheme="minorHAnsi"/>
                <w:i/>
                <w:iCs/>
                <w:color w:val="000000"/>
                <w:sz w:val="20"/>
                <w:szCs w:val="20"/>
              </w:rPr>
              <w:t>odatabase</w:t>
            </w:r>
            <w:r w:rsidR="00435966">
              <w:rPr>
                <w:rFonts w:asciiTheme="minorHAnsi" w:hAnsiTheme="minorHAnsi" w:cstheme="minorHAnsi"/>
                <w:i/>
                <w:iCs/>
                <w:color w:val="000000"/>
                <w:sz w:val="20"/>
                <w:szCs w:val="20"/>
              </w:rPr>
              <w:t xml:space="preserve"> </w:t>
            </w:r>
            <w:proofErr w:type="spellStart"/>
            <w:r w:rsidR="00435966">
              <w:rPr>
                <w:rFonts w:asciiTheme="minorHAnsi" w:hAnsiTheme="minorHAnsi" w:cstheme="minorHAnsi"/>
                <w:i/>
                <w:iCs/>
                <w:color w:val="000000"/>
                <w:sz w:val="20"/>
                <w:szCs w:val="20"/>
              </w:rPr>
              <w:t>xxx_S&amp;D.gdb</w:t>
            </w:r>
            <w:proofErr w:type="spellEnd"/>
            <w:r w:rsidR="00435966">
              <w:rPr>
                <w:rFonts w:asciiTheme="minorHAnsi" w:hAnsiTheme="minorHAnsi" w:cstheme="minorHAnsi"/>
                <w:i/>
                <w:iCs/>
                <w:color w:val="000000"/>
                <w:sz w:val="20"/>
                <w:szCs w:val="20"/>
              </w:rPr>
              <w:t xml:space="preserve"> is created, if it does not already exist</w:t>
            </w:r>
            <w:r w:rsidR="00FA757B">
              <w:rPr>
                <w:rFonts w:asciiTheme="minorHAnsi" w:hAnsiTheme="minorHAnsi" w:cstheme="minorHAnsi"/>
                <w:i/>
                <w:iCs/>
                <w:color w:val="000000"/>
                <w:sz w:val="20"/>
                <w:szCs w:val="20"/>
              </w:rPr>
              <w:t xml:space="preserve">. </w:t>
            </w:r>
            <w:r w:rsidR="00435966">
              <w:rPr>
                <w:rFonts w:asciiTheme="minorHAnsi" w:hAnsiTheme="minorHAnsi" w:cstheme="minorHAnsi"/>
                <w:i/>
                <w:iCs/>
                <w:color w:val="000000"/>
                <w:sz w:val="20"/>
                <w:szCs w:val="20"/>
              </w:rPr>
              <w:t>Folder must be writable.</w:t>
            </w:r>
            <w:r w:rsidRPr="00E73A5A">
              <w:rPr>
                <w:rFonts w:asciiTheme="minorHAnsi" w:hAnsiTheme="minorHAnsi" w:cstheme="minorHAnsi"/>
                <w:i/>
                <w:iCs/>
                <w:color w:val="000000"/>
                <w:sz w:val="20"/>
                <w:szCs w:val="20"/>
              </w:rPr>
              <w:t xml:space="preserve"> </w:t>
            </w:r>
          </w:p>
        </w:tc>
        <w:tc>
          <w:tcPr>
            <w:tcW w:w="0" w:type="auto"/>
            <w:shd w:val="clear" w:color="auto" w:fill="EEEEEE"/>
            <w:hideMark/>
          </w:tcPr>
          <w:p w14:paraId="09DA5DDE" w14:textId="0270059A" w:rsidR="00516FF2" w:rsidRPr="00E73A5A" w:rsidRDefault="00435966">
            <w:pPr>
              <w:rPr>
                <w:rFonts w:cstheme="minorHAnsi"/>
                <w:i/>
                <w:iCs/>
                <w:color w:val="000000"/>
                <w:szCs w:val="20"/>
              </w:rPr>
            </w:pPr>
            <w:r>
              <w:rPr>
                <w:rFonts w:cstheme="minorHAnsi"/>
                <w:i/>
                <w:iCs/>
                <w:color w:val="000000"/>
                <w:szCs w:val="20"/>
              </w:rPr>
              <w:t>Folder</w:t>
            </w:r>
          </w:p>
        </w:tc>
      </w:tr>
      <w:tr w:rsidR="00516FF2" w:rsidRPr="00E73A5A" w14:paraId="05F9310D" w14:textId="77777777" w:rsidTr="00DE532A">
        <w:trPr>
          <w:tblCellSpacing w:w="15" w:type="dxa"/>
        </w:trPr>
        <w:tc>
          <w:tcPr>
            <w:tcW w:w="1188" w:type="pct"/>
            <w:shd w:val="clear" w:color="auto" w:fill="EEEEEE"/>
            <w:hideMark/>
          </w:tcPr>
          <w:p w14:paraId="232C803F"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DataSourceID</w:t>
            </w:r>
            <w:proofErr w:type="spellEnd"/>
          </w:p>
        </w:tc>
        <w:tc>
          <w:tcPr>
            <w:tcW w:w="0" w:type="auto"/>
            <w:shd w:val="clear" w:color="auto" w:fill="EEEEEE"/>
            <w:hideMark/>
          </w:tcPr>
          <w:p w14:paraId="643E26FF" w14:textId="34A9F1FC"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Value written to </w:t>
            </w:r>
            <w:proofErr w:type="spellStart"/>
            <w:r w:rsidRPr="00E73A5A">
              <w:rPr>
                <w:rFonts w:asciiTheme="minorHAnsi" w:hAnsiTheme="minorHAnsi" w:cstheme="minorHAnsi"/>
                <w:i/>
                <w:iCs/>
                <w:color w:val="000000"/>
                <w:sz w:val="20"/>
                <w:szCs w:val="20"/>
              </w:rPr>
              <w:t>OrientationSourceID</w:t>
            </w:r>
            <w:proofErr w:type="spellEnd"/>
            <w:r w:rsidRPr="00E73A5A">
              <w:rPr>
                <w:rFonts w:asciiTheme="minorHAnsi" w:hAnsiTheme="minorHAnsi" w:cstheme="minorHAnsi"/>
                <w:i/>
                <w:iCs/>
                <w:color w:val="000000"/>
                <w:sz w:val="20"/>
                <w:szCs w:val="20"/>
              </w:rPr>
              <w:t xml:space="preserve"> and </w:t>
            </w:r>
            <w:proofErr w:type="spellStart"/>
            <w:r w:rsidRPr="00E73A5A">
              <w:rPr>
                <w:rFonts w:asciiTheme="minorHAnsi" w:hAnsiTheme="minorHAnsi" w:cstheme="minorHAnsi"/>
                <w:i/>
                <w:iCs/>
                <w:color w:val="000000"/>
                <w:sz w:val="20"/>
                <w:szCs w:val="20"/>
              </w:rPr>
              <w:t>LocationSourceID</w:t>
            </w:r>
            <w:proofErr w:type="spellEnd"/>
            <w:r w:rsidRPr="00E73A5A">
              <w:rPr>
                <w:rFonts w:asciiTheme="minorHAnsi" w:hAnsiTheme="minorHAnsi" w:cstheme="minorHAnsi"/>
                <w:i/>
                <w:iCs/>
                <w:color w:val="000000"/>
                <w:sz w:val="20"/>
                <w:szCs w:val="20"/>
              </w:rPr>
              <w:t xml:space="preserve"> for </w:t>
            </w:r>
            <w:proofErr w:type="gramStart"/>
            <w:r w:rsidRPr="00E73A5A">
              <w:rPr>
                <w:rFonts w:asciiTheme="minorHAnsi" w:hAnsiTheme="minorHAnsi" w:cstheme="minorHAnsi"/>
                <w:i/>
                <w:iCs/>
                <w:color w:val="000000"/>
                <w:sz w:val="20"/>
                <w:szCs w:val="20"/>
              </w:rPr>
              <w:t>newly-calculated</w:t>
            </w:r>
            <w:proofErr w:type="gramEnd"/>
            <w:r w:rsidRPr="00E73A5A">
              <w:rPr>
                <w:rFonts w:asciiTheme="minorHAnsi" w:hAnsiTheme="minorHAnsi" w:cstheme="minorHAnsi"/>
                <w:i/>
                <w:iCs/>
                <w:color w:val="000000"/>
                <w:sz w:val="20"/>
                <w:szCs w:val="20"/>
              </w:rPr>
              <w:t xml:space="preserve"> features. </w:t>
            </w:r>
          </w:p>
        </w:tc>
        <w:tc>
          <w:tcPr>
            <w:tcW w:w="0" w:type="auto"/>
            <w:shd w:val="clear" w:color="auto" w:fill="EEEEEE"/>
            <w:hideMark/>
          </w:tcPr>
          <w:p w14:paraId="3F6AF9AD" w14:textId="77777777" w:rsidR="00516FF2" w:rsidRPr="00E73A5A" w:rsidRDefault="00516FF2">
            <w:pPr>
              <w:rPr>
                <w:rFonts w:cstheme="minorHAnsi"/>
                <w:i/>
                <w:iCs/>
                <w:color w:val="000000"/>
                <w:szCs w:val="20"/>
              </w:rPr>
            </w:pPr>
            <w:r w:rsidRPr="00E73A5A">
              <w:rPr>
                <w:rFonts w:cstheme="minorHAnsi"/>
                <w:i/>
                <w:iCs/>
                <w:color w:val="000000"/>
                <w:szCs w:val="20"/>
              </w:rPr>
              <w:t>String</w:t>
            </w:r>
          </w:p>
        </w:tc>
      </w:tr>
      <w:tr w:rsidR="00516FF2" w:rsidRPr="00E73A5A" w14:paraId="65ACE8BC" w14:textId="77777777" w:rsidTr="00DE532A">
        <w:trPr>
          <w:tblCellSpacing w:w="15" w:type="dxa"/>
        </w:trPr>
        <w:tc>
          <w:tcPr>
            <w:tcW w:w="1188" w:type="pct"/>
            <w:shd w:val="clear" w:color="auto" w:fill="EEEEEE"/>
            <w:hideMark/>
          </w:tcPr>
          <w:p w14:paraId="43DB72F9" w14:textId="77777777" w:rsidR="00516FF2" w:rsidRPr="00E73A5A" w:rsidRDefault="00516FF2">
            <w:pPr>
              <w:rPr>
                <w:rFonts w:cstheme="minorHAnsi"/>
                <w:i/>
                <w:iCs/>
                <w:color w:val="000000"/>
                <w:szCs w:val="20"/>
              </w:rPr>
            </w:pPr>
            <w:proofErr w:type="spellStart"/>
            <w:r w:rsidRPr="00E73A5A">
              <w:rPr>
                <w:rFonts w:cstheme="minorHAnsi"/>
                <w:i/>
                <w:iCs/>
                <w:color w:val="000000"/>
                <w:szCs w:val="20"/>
              </w:rPr>
              <w:t>Stack_lines</w:t>
            </w:r>
            <w:proofErr w:type="spellEnd"/>
            <w:r w:rsidRPr="00E73A5A">
              <w:rPr>
                <w:rFonts w:cstheme="minorHAnsi"/>
                <w:i/>
                <w:iCs/>
                <w:color w:val="000000"/>
                <w:szCs w:val="20"/>
              </w:rPr>
              <w:t>_</w:t>
            </w:r>
          </w:p>
        </w:tc>
        <w:tc>
          <w:tcPr>
            <w:tcW w:w="0" w:type="auto"/>
            <w:shd w:val="clear" w:color="auto" w:fill="EEEEEE"/>
            <w:hideMark/>
          </w:tcPr>
          <w:p w14:paraId="4868693F" w14:textId="77777777"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Input to this script may be </w:t>
            </w:r>
          </w:p>
          <w:p w14:paraId="689A62FC" w14:textId="77777777" w:rsidR="00516FF2" w:rsidRPr="00E73A5A" w:rsidRDefault="00516FF2" w:rsidP="00516FF2">
            <w:pPr>
              <w:pStyle w:val="NormalWeb"/>
              <w:numPr>
                <w:ilvl w:val="0"/>
                <w:numId w:val="8"/>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A single line that follows one bedding plane. </w:t>
            </w:r>
            <w:r w:rsidRPr="00E73A5A">
              <w:rPr>
                <w:rFonts w:asciiTheme="minorHAnsi" w:hAnsiTheme="minorHAnsi" w:cstheme="minorHAnsi"/>
                <w:b/>
                <w:bCs/>
                <w:i/>
                <w:iCs/>
                <w:color w:val="000000"/>
                <w:sz w:val="20"/>
                <w:szCs w:val="20"/>
              </w:rPr>
              <w:t xml:space="preserve">Stack Lines? </w:t>
            </w:r>
            <w:r w:rsidRPr="00E73A5A">
              <w:rPr>
                <w:rFonts w:asciiTheme="minorHAnsi" w:hAnsiTheme="minorHAnsi" w:cstheme="minorHAnsi"/>
                <w:i/>
                <w:iCs/>
                <w:color w:val="000000"/>
                <w:sz w:val="20"/>
                <w:szCs w:val="20"/>
              </w:rPr>
              <w:t>checked or unchecked makes no difference</w:t>
            </w:r>
          </w:p>
          <w:p w14:paraId="05D45A3B" w14:textId="77777777" w:rsidR="00516FF2" w:rsidRPr="00E73A5A" w:rsidRDefault="00516FF2" w:rsidP="00516FF2">
            <w:pPr>
              <w:pStyle w:val="NormalWeb"/>
              <w:numPr>
                <w:ilvl w:val="0"/>
                <w:numId w:val="8"/>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Multiple line segments along a single bedding plane. </w:t>
            </w:r>
            <w:r w:rsidRPr="00E73A5A">
              <w:rPr>
                <w:rFonts w:asciiTheme="minorHAnsi" w:hAnsiTheme="minorHAnsi" w:cstheme="minorHAnsi"/>
                <w:b/>
                <w:bCs/>
                <w:i/>
                <w:iCs/>
                <w:color w:val="000000"/>
                <w:sz w:val="20"/>
                <w:szCs w:val="20"/>
              </w:rPr>
              <w:t xml:space="preserve">Stack Lines? </w:t>
            </w:r>
            <w:r w:rsidRPr="00E73A5A">
              <w:rPr>
                <w:rFonts w:asciiTheme="minorHAnsi" w:hAnsiTheme="minorHAnsi" w:cstheme="minorHAnsi"/>
                <w:i/>
                <w:iCs/>
                <w:color w:val="000000"/>
                <w:sz w:val="20"/>
                <w:szCs w:val="20"/>
              </w:rPr>
              <w:t xml:space="preserve">should be </w:t>
            </w:r>
            <w:r w:rsidRPr="00E73A5A">
              <w:rPr>
                <w:rFonts w:asciiTheme="minorHAnsi" w:hAnsiTheme="minorHAnsi" w:cstheme="minorHAnsi"/>
                <w:b/>
                <w:bCs/>
                <w:i/>
                <w:iCs/>
                <w:color w:val="000000"/>
                <w:sz w:val="20"/>
                <w:szCs w:val="20"/>
              </w:rPr>
              <w:t>UNCHECKED</w:t>
            </w:r>
          </w:p>
          <w:p w14:paraId="3E964680" w14:textId="77777777" w:rsidR="00516FF2" w:rsidRPr="00E73A5A" w:rsidRDefault="00516FF2" w:rsidP="00516FF2">
            <w:pPr>
              <w:pStyle w:val="NormalWeb"/>
              <w:numPr>
                <w:ilvl w:val="0"/>
                <w:numId w:val="8"/>
              </w:numPr>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Multiple line segments on different, presumed parallel, bedding planes. </w:t>
            </w:r>
            <w:r w:rsidRPr="00E73A5A">
              <w:rPr>
                <w:rFonts w:asciiTheme="minorHAnsi" w:hAnsiTheme="minorHAnsi" w:cstheme="minorHAnsi"/>
                <w:b/>
                <w:bCs/>
                <w:i/>
                <w:iCs/>
                <w:color w:val="000000"/>
                <w:sz w:val="20"/>
                <w:szCs w:val="20"/>
              </w:rPr>
              <w:t xml:space="preserve">Stack lines? </w:t>
            </w:r>
            <w:r w:rsidRPr="00E73A5A">
              <w:rPr>
                <w:rFonts w:asciiTheme="minorHAnsi" w:hAnsiTheme="minorHAnsi" w:cstheme="minorHAnsi"/>
                <w:i/>
                <w:iCs/>
                <w:color w:val="000000"/>
                <w:sz w:val="20"/>
                <w:szCs w:val="20"/>
              </w:rPr>
              <w:t xml:space="preserve">should be </w:t>
            </w:r>
            <w:r w:rsidRPr="00E73A5A">
              <w:rPr>
                <w:rFonts w:asciiTheme="minorHAnsi" w:hAnsiTheme="minorHAnsi" w:cstheme="minorHAnsi"/>
                <w:b/>
                <w:bCs/>
                <w:i/>
                <w:iCs/>
                <w:color w:val="000000"/>
                <w:sz w:val="20"/>
                <w:szCs w:val="20"/>
              </w:rPr>
              <w:t>CHECKED</w:t>
            </w:r>
            <w:r w:rsidRPr="00E73A5A">
              <w:rPr>
                <w:rFonts w:asciiTheme="minorHAnsi" w:hAnsiTheme="minorHAnsi" w:cstheme="minorHAnsi"/>
                <w:i/>
                <w:iCs/>
                <w:color w:val="000000"/>
                <w:sz w:val="20"/>
                <w:szCs w:val="20"/>
              </w:rPr>
              <w:t xml:space="preserve">. </w:t>
            </w:r>
          </w:p>
          <w:p w14:paraId="261B77C4" w14:textId="77777777" w:rsidR="00516FF2" w:rsidRPr="00E73A5A" w:rsidRDefault="00516FF2" w:rsidP="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If multiple input lines are stacked (option 2), each line is translated so that its XYZ centroid is at (0,0,0). If you wish to stack lines that include multiple line segments along a single bedding plane (options 2 and 3), merge segments along each single bedding plane into a multi-part feature. </w:t>
            </w:r>
          </w:p>
          <w:p w14:paraId="34E58E1B" w14:textId="1EBAAE8E" w:rsidR="00516FF2" w:rsidRPr="00E73A5A" w:rsidRDefault="00516FF2">
            <w:pPr>
              <w:pStyle w:val="NormalWeb"/>
              <w:rPr>
                <w:rFonts w:asciiTheme="minorHAnsi" w:hAnsiTheme="minorHAnsi" w:cstheme="minorHAnsi"/>
                <w:i/>
                <w:iCs/>
                <w:color w:val="000000"/>
                <w:sz w:val="20"/>
                <w:szCs w:val="20"/>
              </w:rPr>
            </w:pPr>
            <w:r w:rsidRPr="00E73A5A">
              <w:rPr>
                <w:rFonts w:asciiTheme="minorHAnsi" w:hAnsiTheme="minorHAnsi" w:cstheme="minorHAnsi"/>
                <w:i/>
                <w:iCs/>
                <w:color w:val="000000"/>
                <w:sz w:val="20"/>
                <w:szCs w:val="20"/>
              </w:rPr>
              <w:t xml:space="preserve">Default is checked. </w:t>
            </w:r>
          </w:p>
        </w:tc>
        <w:tc>
          <w:tcPr>
            <w:tcW w:w="0" w:type="auto"/>
            <w:shd w:val="clear" w:color="auto" w:fill="EEEEEE"/>
            <w:hideMark/>
          </w:tcPr>
          <w:p w14:paraId="65897726" w14:textId="77777777" w:rsidR="00516FF2" w:rsidRPr="00E73A5A" w:rsidRDefault="00516FF2">
            <w:pPr>
              <w:rPr>
                <w:rFonts w:cstheme="minorHAnsi"/>
                <w:i/>
                <w:iCs/>
                <w:color w:val="000000"/>
                <w:szCs w:val="20"/>
              </w:rPr>
            </w:pPr>
            <w:r w:rsidRPr="00E73A5A">
              <w:rPr>
                <w:rFonts w:cstheme="minorHAnsi"/>
                <w:i/>
                <w:iCs/>
                <w:color w:val="000000"/>
                <w:szCs w:val="20"/>
              </w:rPr>
              <w:t>Boolean</w:t>
            </w:r>
          </w:p>
        </w:tc>
      </w:tr>
    </w:tbl>
    <w:p w14:paraId="2DD36D07" w14:textId="77777777" w:rsidR="00DE532A" w:rsidRDefault="00DE532A" w:rsidP="0005305F">
      <w:pPr>
        <w:pStyle w:val="Heading2"/>
      </w:pPr>
    </w:p>
    <w:p w14:paraId="63F9EDAE" w14:textId="67B88BAD" w:rsidR="0005305F" w:rsidRDefault="0005305F" w:rsidP="0005305F">
      <w:pPr>
        <w:pStyle w:val="Heading2"/>
      </w:pPr>
      <w:r>
        <w:t>Eigenvector (Principal Component</w:t>
      </w:r>
      <w:r w:rsidR="00AC01AE">
        <w:t>, Moment of Inertia</w:t>
      </w:r>
      <w:r>
        <w:t>) analysis</w:t>
      </w:r>
    </w:p>
    <w:p w14:paraId="3A4A6DA4" w14:textId="0A1368C5" w:rsidR="007018C1" w:rsidRDefault="007018C1" w:rsidP="007018C1">
      <w:r>
        <w:t>Eigenvector</w:t>
      </w:r>
      <w:r w:rsidR="0087094A">
        <w:t xml:space="preserve"> (</w:t>
      </w:r>
      <w:r>
        <w:t>or moment of inertia</w:t>
      </w:r>
      <w:r w:rsidR="00703D4A">
        <w:t>)</w:t>
      </w:r>
      <w:r>
        <w:t xml:space="preserve"> analysis </w:t>
      </w:r>
      <w:r w:rsidR="006B5E1A">
        <w:t>can be used to fit</w:t>
      </w:r>
      <w:r>
        <w:t xml:space="preserve"> a plane to a 3-D cloud of points</w:t>
      </w:r>
      <w:r w:rsidR="006A10FE">
        <w:t xml:space="preserve"> (Fernandez, 2005</w:t>
      </w:r>
      <w:r w:rsidR="00703D4A">
        <w:t>; Jones and others, 2016</w:t>
      </w:r>
      <w:r w:rsidR="006A10FE">
        <w:t>)</w:t>
      </w:r>
      <w:r>
        <w:t xml:space="preserve">. </w:t>
      </w:r>
      <w:r w:rsidR="00703D4A">
        <w:t>E</w:t>
      </w:r>
      <w:r w:rsidR="00703D4A">
        <w:rPr>
          <w:rFonts w:cstheme="minorHAnsi"/>
        </w:rPr>
        <w:t>igenvectors</w:t>
      </w:r>
      <w:r w:rsidR="00703D4A">
        <w:t xml:space="preserve"> </w:t>
      </w:r>
      <w:r w:rsidR="00703D4A" w:rsidRPr="0055048C">
        <w:rPr>
          <w:b/>
          <w:bCs/>
        </w:rPr>
        <w:t>ν</w:t>
      </w:r>
      <w:r w:rsidR="00703D4A" w:rsidRPr="0055048C">
        <w:rPr>
          <w:b/>
          <w:bCs/>
          <w:vertAlign w:val="subscript"/>
        </w:rPr>
        <w:t>1</w:t>
      </w:r>
      <w:r w:rsidR="00703D4A">
        <w:t xml:space="preserve"> and </w:t>
      </w:r>
      <w:r w:rsidR="00703D4A" w:rsidRPr="0055048C">
        <w:rPr>
          <w:b/>
          <w:bCs/>
        </w:rPr>
        <w:t>ν</w:t>
      </w:r>
      <w:r w:rsidR="00703D4A" w:rsidRPr="0055048C">
        <w:rPr>
          <w:b/>
          <w:bCs/>
          <w:vertAlign w:val="subscript"/>
        </w:rPr>
        <w:t>2</w:t>
      </w:r>
      <w:r w:rsidR="00703D4A">
        <w:t xml:space="preserve"> lie in the best-fit plane, whereas </w:t>
      </w:r>
      <w:r w:rsidR="00703D4A" w:rsidRPr="0055048C">
        <w:rPr>
          <w:b/>
          <w:bCs/>
        </w:rPr>
        <w:t>ν</w:t>
      </w:r>
      <w:r w:rsidR="00703D4A" w:rsidRPr="0055048C">
        <w:rPr>
          <w:b/>
          <w:bCs/>
          <w:vertAlign w:val="subscript"/>
        </w:rPr>
        <w:t>3</w:t>
      </w:r>
      <w:r w:rsidR="00703D4A">
        <w:t xml:space="preserve"> is perpendicular to it. Corresponding e</w:t>
      </w:r>
      <w:r w:rsidR="006B5E1A">
        <w:t>igenvalues (</w:t>
      </w:r>
      <w:r w:rsidR="006B5E1A" w:rsidRPr="0055048C">
        <w:rPr>
          <w:rFonts w:cstheme="minorHAnsi"/>
          <w:b/>
          <w:bCs/>
        </w:rPr>
        <w:t>λ</w:t>
      </w:r>
      <w:r w:rsidR="006B5E1A" w:rsidRPr="0055048C">
        <w:rPr>
          <w:rFonts w:cstheme="minorHAnsi"/>
          <w:b/>
          <w:bCs/>
          <w:vertAlign w:val="subscript"/>
        </w:rPr>
        <w:t>1</w:t>
      </w:r>
      <w:r w:rsidR="006B5E1A">
        <w:rPr>
          <w:rFonts w:cstheme="minorHAnsi"/>
        </w:rPr>
        <w:t xml:space="preserve">, </w:t>
      </w:r>
      <w:r w:rsidR="006B5E1A" w:rsidRPr="0055048C">
        <w:rPr>
          <w:rFonts w:cstheme="minorHAnsi"/>
          <w:b/>
          <w:bCs/>
        </w:rPr>
        <w:t>λ</w:t>
      </w:r>
      <w:r w:rsidR="006B5E1A" w:rsidRPr="0055048C">
        <w:rPr>
          <w:rFonts w:cstheme="minorHAnsi"/>
          <w:b/>
          <w:bCs/>
          <w:vertAlign w:val="subscript"/>
        </w:rPr>
        <w:t>2</w:t>
      </w:r>
      <w:r w:rsidR="006B5E1A">
        <w:rPr>
          <w:rFonts w:cstheme="minorHAnsi"/>
        </w:rPr>
        <w:t xml:space="preserve">, </w:t>
      </w:r>
      <w:r w:rsidR="006B5E1A" w:rsidRPr="0055048C">
        <w:rPr>
          <w:rFonts w:cstheme="minorHAnsi"/>
          <w:b/>
          <w:bCs/>
        </w:rPr>
        <w:t>λ</w:t>
      </w:r>
      <w:r w:rsidR="006B5E1A" w:rsidRPr="0055048C">
        <w:rPr>
          <w:rFonts w:cstheme="minorHAnsi"/>
          <w:b/>
          <w:bCs/>
          <w:vertAlign w:val="subscript"/>
        </w:rPr>
        <w:t>3</w:t>
      </w:r>
      <w:r w:rsidR="006B5E1A">
        <w:rPr>
          <w:rFonts w:cstheme="minorHAnsi"/>
        </w:rPr>
        <w:t>) correspond to the sum of variances in each direction and have units of length</w:t>
      </w:r>
      <w:r w:rsidR="006B5E1A" w:rsidRPr="006B5E1A">
        <w:rPr>
          <w:rFonts w:cstheme="minorHAnsi"/>
          <w:vertAlign w:val="superscript"/>
        </w:rPr>
        <w:t>2</w:t>
      </w:r>
      <w:r w:rsidR="00FA757B">
        <w:rPr>
          <w:rFonts w:cstheme="minorHAnsi"/>
        </w:rPr>
        <w:t xml:space="preserve">. </w:t>
      </w:r>
      <w:r>
        <w:rPr>
          <w:rFonts w:cstheme="minorHAnsi"/>
        </w:rPr>
        <w:t xml:space="preserve">For a cloud of </w:t>
      </w:r>
      <w:r w:rsidRPr="00044706">
        <w:rPr>
          <w:rFonts w:cstheme="minorHAnsi"/>
          <w:b/>
          <w:bCs/>
        </w:rPr>
        <w:t>n</w:t>
      </w:r>
      <w:r>
        <w:rPr>
          <w:rFonts w:cstheme="minorHAnsi"/>
        </w:rPr>
        <w:t xml:space="preserve"> 3-D points, sqrt(</w:t>
      </w:r>
      <w:r w:rsidRPr="0055048C">
        <w:rPr>
          <w:rFonts w:cstheme="minorHAnsi"/>
          <w:b/>
          <w:bCs/>
        </w:rPr>
        <w:t>λ</w:t>
      </w:r>
      <w:r w:rsidRPr="0055048C">
        <w:rPr>
          <w:rFonts w:cstheme="minorHAnsi"/>
          <w:b/>
          <w:bCs/>
          <w:vertAlign w:val="subscript"/>
        </w:rPr>
        <w:t>1</w:t>
      </w:r>
      <w:r w:rsidRPr="0055048C">
        <w:rPr>
          <w:rFonts w:cstheme="minorHAnsi"/>
        </w:rPr>
        <w:t>/</w:t>
      </w:r>
      <w:r w:rsidRPr="0055048C">
        <w:rPr>
          <w:rFonts w:cstheme="minorHAnsi"/>
          <w:b/>
          <w:bCs/>
        </w:rPr>
        <w:t>n</w:t>
      </w:r>
      <w:r>
        <w:rPr>
          <w:rFonts w:cstheme="minorHAnsi"/>
        </w:rPr>
        <w:t>), sqrt(</w:t>
      </w:r>
      <w:r w:rsidRPr="0055048C">
        <w:rPr>
          <w:rFonts w:cstheme="minorHAnsi"/>
          <w:b/>
          <w:bCs/>
        </w:rPr>
        <w:t>λ</w:t>
      </w:r>
      <w:r w:rsidRPr="0055048C">
        <w:rPr>
          <w:rFonts w:cstheme="minorHAnsi"/>
          <w:b/>
          <w:bCs/>
          <w:vertAlign w:val="subscript"/>
        </w:rPr>
        <w:t>2</w:t>
      </w:r>
      <w:r w:rsidRPr="0055048C">
        <w:rPr>
          <w:rFonts w:cstheme="minorHAnsi"/>
        </w:rPr>
        <w:t>/</w:t>
      </w:r>
      <w:r w:rsidRPr="0055048C">
        <w:rPr>
          <w:rFonts w:cstheme="minorHAnsi"/>
          <w:b/>
          <w:bCs/>
        </w:rPr>
        <w:t>n</w:t>
      </w:r>
      <w:r>
        <w:rPr>
          <w:rFonts w:cstheme="minorHAnsi"/>
        </w:rPr>
        <w:t>), and sqrt(</w:t>
      </w:r>
      <w:r w:rsidRPr="0055048C">
        <w:rPr>
          <w:rFonts w:cstheme="minorHAnsi"/>
          <w:b/>
          <w:bCs/>
        </w:rPr>
        <w:t>λ</w:t>
      </w:r>
      <w:r w:rsidRPr="0055048C">
        <w:rPr>
          <w:rFonts w:cstheme="minorHAnsi"/>
          <w:b/>
          <w:bCs/>
          <w:vertAlign w:val="subscript"/>
        </w:rPr>
        <w:t>3</w:t>
      </w:r>
      <w:r w:rsidRPr="0055048C">
        <w:rPr>
          <w:rFonts w:cstheme="minorHAnsi"/>
        </w:rPr>
        <w:t>/</w:t>
      </w:r>
      <w:r w:rsidRPr="0055048C">
        <w:rPr>
          <w:rFonts w:cstheme="minorHAnsi"/>
          <w:b/>
          <w:bCs/>
        </w:rPr>
        <w:t>n</w:t>
      </w:r>
      <w:r>
        <w:rPr>
          <w:rFonts w:cstheme="minorHAnsi"/>
        </w:rPr>
        <w:t xml:space="preserve">) may be thought of as </w:t>
      </w:r>
      <w:r w:rsidR="006B5E1A">
        <w:rPr>
          <w:rFonts w:cstheme="minorHAnsi"/>
        </w:rPr>
        <w:t xml:space="preserve">the </w:t>
      </w:r>
      <w:r>
        <w:rPr>
          <w:rFonts w:cstheme="minorHAnsi"/>
        </w:rPr>
        <w:t>standard deviations in each direction</w:t>
      </w:r>
      <w:r w:rsidR="00DE532A">
        <w:rPr>
          <w:rFonts w:cstheme="minorHAnsi"/>
        </w:rPr>
        <w:t xml:space="preserve"> or, approximately, the lengths of the semi-axes of the best-fit ellipsoid</w:t>
      </w:r>
      <w:r>
        <w:rPr>
          <w:rFonts w:cstheme="minorHAnsi"/>
        </w:rPr>
        <w:t xml:space="preserve">. </w:t>
      </w:r>
    </w:p>
    <w:p w14:paraId="65628174" w14:textId="14330569" w:rsidR="0031485B" w:rsidRDefault="007018C1" w:rsidP="0005305F">
      <w:r>
        <w:t>Fitting a plane to a cloud of points is a more general version of the 3</w:t>
      </w:r>
      <w:r w:rsidR="008B13C9">
        <w:t>-point problem—</w:t>
      </w:r>
      <w:r w:rsidR="00100194">
        <w:t xml:space="preserve">graphically or analytically </w:t>
      </w:r>
      <w:r w:rsidR="008B13C9">
        <w:t>translating (X</w:t>
      </w:r>
      <w:r w:rsidR="008B13C9" w:rsidRPr="008B13C9">
        <w:rPr>
          <w:vertAlign w:val="subscript"/>
        </w:rPr>
        <w:t>1</w:t>
      </w:r>
      <w:r w:rsidR="008B13C9">
        <w:t>, Y</w:t>
      </w:r>
      <w:r w:rsidR="008B13C9" w:rsidRPr="008B13C9">
        <w:rPr>
          <w:vertAlign w:val="subscript"/>
        </w:rPr>
        <w:t>1</w:t>
      </w:r>
      <w:r w:rsidR="008B13C9">
        <w:t>, Z</w:t>
      </w:r>
      <w:r w:rsidR="008B13C9" w:rsidRPr="008B13C9">
        <w:rPr>
          <w:vertAlign w:val="subscript"/>
        </w:rPr>
        <w:t>1</w:t>
      </w:r>
      <w:r w:rsidR="008B13C9">
        <w:t>), (X</w:t>
      </w:r>
      <w:r w:rsidR="008B13C9">
        <w:rPr>
          <w:vertAlign w:val="subscript"/>
        </w:rPr>
        <w:t>2</w:t>
      </w:r>
      <w:r w:rsidR="008B13C9">
        <w:t>, Y</w:t>
      </w:r>
      <w:r w:rsidR="008B13C9">
        <w:rPr>
          <w:vertAlign w:val="subscript"/>
        </w:rPr>
        <w:t>2</w:t>
      </w:r>
      <w:r w:rsidR="008B13C9">
        <w:t>, Z</w:t>
      </w:r>
      <w:r w:rsidR="008B13C9">
        <w:rPr>
          <w:vertAlign w:val="subscript"/>
        </w:rPr>
        <w:t>2</w:t>
      </w:r>
      <w:r w:rsidR="008B13C9">
        <w:t>),</w:t>
      </w:r>
      <w:r w:rsidR="008B13C9" w:rsidRPr="008B13C9">
        <w:t xml:space="preserve"> </w:t>
      </w:r>
      <w:r w:rsidR="008B13C9">
        <w:t>and (X</w:t>
      </w:r>
      <w:r w:rsidR="008B13C9">
        <w:rPr>
          <w:vertAlign w:val="subscript"/>
        </w:rPr>
        <w:t>3</w:t>
      </w:r>
      <w:r w:rsidR="008B13C9">
        <w:t>, Y</w:t>
      </w:r>
      <w:r w:rsidR="008B13C9">
        <w:rPr>
          <w:vertAlign w:val="subscript"/>
        </w:rPr>
        <w:t>3</w:t>
      </w:r>
      <w:r w:rsidR="008B13C9">
        <w:t>, Z</w:t>
      </w:r>
      <w:r w:rsidR="008B13C9">
        <w:rPr>
          <w:vertAlign w:val="subscript"/>
        </w:rPr>
        <w:t>3</w:t>
      </w:r>
      <w:r w:rsidR="008B13C9">
        <w:t>) into strike and dip, or contours</w:t>
      </w:r>
      <w:r>
        <w:t>—that is</w:t>
      </w:r>
      <w:r w:rsidR="008B13C9">
        <w:t xml:space="preserve"> part of the education of many geologists. With additional observations the problem is overdetermined, a</w:t>
      </w:r>
      <w:r w:rsidR="00100194">
        <w:t>n error</w:t>
      </w:r>
      <w:r w:rsidR="008B13C9">
        <w:t xml:space="preserve"> minimization </w:t>
      </w:r>
      <w:r w:rsidR="00100194">
        <w:t>approach</w:t>
      </w:r>
      <w:r w:rsidR="008B13C9">
        <w:t xml:space="preserve"> is appropriate, and the answer</w:t>
      </w:r>
      <w:r w:rsidR="00563988">
        <w:t xml:space="preserve"> is</w:t>
      </w:r>
      <w:r w:rsidR="008B13C9">
        <w:t xml:space="preserve"> more robust</w:t>
      </w:r>
      <w:r w:rsidR="00FA757B">
        <w:t xml:space="preserve">. </w:t>
      </w:r>
      <w:r w:rsidR="00703D4A">
        <w:t>Ordinary</w:t>
      </w:r>
      <w:r w:rsidR="008B13C9">
        <w:t xml:space="preserve"> least-squares </w:t>
      </w:r>
      <w:r w:rsidR="00703D4A">
        <w:t>regression</w:t>
      </w:r>
      <w:r w:rsidR="008B13C9">
        <w:t>, as embodied in the Arc</w:t>
      </w:r>
      <w:r w:rsidR="009C4382">
        <w:t>Map</w:t>
      </w:r>
      <w:r w:rsidR="008B13C9">
        <w:t xml:space="preserve"> TREND tool, provides a ready technique (e.g., </w:t>
      </w:r>
      <w:proofErr w:type="spellStart"/>
      <w:r w:rsidR="008B13C9">
        <w:t>Kneissl</w:t>
      </w:r>
      <w:proofErr w:type="spellEnd"/>
      <w:r w:rsidR="008B13C9">
        <w:t xml:space="preserve"> and others, 2010) that works well for planes that are nearly horizontal, but is inappropriate for resolving steeper surfaces as it assumes all error in point positions is along the Z </w:t>
      </w:r>
      <w:r w:rsidR="00100194">
        <w:t>direction</w:t>
      </w:r>
      <w:r w:rsidR="008B13C9">
        <w:t>.</w:t>
      </w:r>
      <w:r>
        <w:t xml:space="preserve"> </w:t>
      </w:r>
      <w:r w:rsidR="00703D4A">
        <w:t>Total least squares regression—formally equivalent to principal component analysis and moment of inertia (e</w:t>
      </w:r>
      <w:r w:rsidR="008B13C9">
        <w:t>igenvector</w:t>
      </w:r>
      <w:r w:rsidR="00703D4A">
        <w:t>)</w:t>
      </w:r>
      <w:r w:rsidR="008B13C9">
        <w:t xml:space="preserve"> analysis</w:t>
      </w:r>
      <w:r w:rsidR="00703D4A">
        <w:t>—p</w:t>
      </w:r>
      <w:r w:rsidR="008B13C9">
        <w:t xml:space="preserve">rovides a </w:t>
      </w:r>
      <w:r w:rsidR="00703D4A">
        <w:t>more appropriate</w:t>
      </w:r>
      <w:r w:rsidR="008B13C9">
        <w:t xml:space="preserve"> solution for such fitting (</w:t>
      </w:r>
      <w:r w:rsidR="00703D4A">
        <w:t>Jones and others, 2016</w:t>
      </w:r>
      <w:r w:rsidR="008B13C9">
        <w:t>)</w:t>
      </w:r>
      <w:r>
        <w:t>.</w:t>
      </w:r>
    </w:p>
    <w:p w14:paraId="0C240150" w14:textId="498F9800" w:rsidR="009E73FF" w:rsidRDefault="009E73FF" w:rsidP="009E73FF">
      <w:pPr>
        <w:pStyle w:val="Heading2"/>
      </w:pPr>
      <w:r>
        <w:lastRenderedPageBreak/>
        <w:t>Stack</w:t>
      </w:r>
      <w:r w:rsidR="006939A6">
        <w:t xml:space="preserve"> Lines?</w:t>
      </w:r>
    </w:p>
    <w:p w14:paraId="09E7E8C8" w14:textId="50CA2793" w:rsidR="0031485B" w:rsidRDefault="001C0A2E" w:rsidP="0031485B">
      <w:r>
        <w:t>S</w:t>
      </w:r>
      <w:r w:rsidR="00C77BD2">
        <w:t xml:space="preserve">trata are </w:t>
      </w:r>
      <w:r>
        <w:t xml:space="preserve">commonly </w:t>
      </w:r>
      <w:r w:rsidR="00C77BD2">
        <w:t xml:space="preserve">parallel over an appreciable extent and </w:t>
      </w:r>
      <w:r w:rsidR="008B13C9">
        <w:t xml:space="preserve">thus combined analysis of the </w:t>
      </w:r>
      <w:r w:rsidR="00C77BD2">
        <w:t xml:space="preserve">traces </w:t>
      </w:r>
      <w:r w:rsidR="008D78AC">
        <w:t xml:space="preserve">of multiple strata </w:t>
      </w:r>
      <w:r w:rsidR="008B13C9">
        <w:t xml:space="preserve">may be useful </w:t>
      </w:r>
      <w:r w:rsidR="00C77BD2">
        <w:t>to better determine their common strike and dip</w:t>
      </w:r>
      <w:r w:rsidR="00FA757B">
        <w:t xml:space="preserve">. </w:t>
      </w:r>
      <w:r w:rsidR="00C77BD2">
        <w:t xml:space="preserve">To do this, check the </w:t>
      </w:r>
      <w:r w:rsidR="008D78AC" w:rsidRPr="00A11E24">
        <w:rPr>
          <w:b/>
          <w:bCs/>
        </w:rPr>
        <w:t>Stack Lines?</w:t>
      </w:r>
      <w:r w:rsidR="008D78AC">
        <w:t xml:space="preserve"> box</w:t>
      </w:r>
      <w:r w:rsidR="00FA757B">
        <w:t xml:space="preserve">. </w:t>
      </w:r>
      <w:r w:rsidR="008D78AC">
        <w:t xml:space="preserve">All traces are then translated so that the centroid of each trace is at (0,0,0), and then eigenvectors </w:t>
      </w:r>
      <w:r w:rsidR="006939A6">
        <w:t xml:space="preserve">and eigenvalues </w:t>
      </w:r>
      <w:r w:rsidR="008D78AC">
        <w:t>are calculated</w:t>
      </w:r>
      <w:r w:rsidR="00FA757B">
        <w:t xml:space="preserve">. </w:t>
      </w:r>
    </w:p>
    <w:p w14:paraId="64FD870C" w14:textId="0DF27685" w:rsidR="00C77BD2" w:rsidRDefault="00C77BD2" w:rsidP="0031485B">
      <w:r>
        <w:t xml:space="preserve">In other </w:t>
      </w:r>
      <w:r w:rsidR="008D78AC">
        <w:t>instances</w:t>
      </w:r>
      <w:r w:rsidR="000471EB">
        <w:t>,</w:t>
      </w:r>
      <w:r>
        <w:t xml:space="preserve"> </w:t>
      </w:r>
      <w:r w:rsidR="008D78AC">
        <w:t xml:space="preserve">discontinuous </w:t>
      </w:r>
      <w:r>
        <w:t xml:space="preserve">separate traces of a single stratum are reasonably </w:t>
      </w:r>
      <w:r w:rsidR="0053782B">
        <w:t>analyzed</w:t>
      </w:r>
      <w:r>
        <w:t>—without stacking—to determine strike and drip</w:t>
      </w:r>
      <w:r w:rsidR="00FA757B">
        <w:t xml:space="preserve">. </w:t>
      </w:r>
      <w:r w:rsidR="007018C1">
        <w:t>T</w:t>
      </w:r>
      <w:r w:rsidR="008D78AC">
        <w:t xml:space="preserve">he </w:t>
      </w:r>
      <w:r w:rsidR="008D78AC" w:rsidRPr="00A11E24">
        <w:rPr>
          <w:b/>
          <w:bCs/>
        </w:rPr>
        <w:t>Stack Lines?</w:t>
      </w:r>
      <w:r w:rsidR="008D78AC">
        <w:t xml:space="preserve"> box </w:t>
      </w:r>
      <w:r w:rsidR="007018C1">
        <w:t>should be</w:t>
      </w:r>
      <w:r w:rsidR="008D78AC">
        <w:t xml:space="preserve"> unchecked. </w:t>
      </w:r>
    </w:p>
    <w:p w14:paraId="45597600" w14:textId="2673DA75" w:rsidR="008D78AC" w:rsidRPr="0031485B" w:rsidRDefault="008D78AC" w:rsidP="0031485B">
      <w:r>
        <w:t xml:space="preserve">Discontinuous traces of a single stratum and traces of </w:t>
      </w:r>
      <w:r w:rsidR="007018C1">
        <w:t xml:space="preserve">other </w:t>
      </w:r>
      <w:r>
        <w:t xml:space="preserve">parallel strata may be </w:t>
      </w:r>
      <w:r w:rsidR="007018C1">
        <w:t>analyzed jointly</w:t>
      </w:r>
      <w:r>
        <w:t xml:space="preserve"> by combining each set of discontinuous traces into a multi-part feature (while editing in ArcMap, select traces to be combined, open the Editor</w:t>
      </w:r>
      <w:r w:rsidRPr="008D78AC">
        <w:rPr>
          <w:sz w:val="16"/>
          <w:szCs w:val="16"/>
        </w:rPr>
        <w:sym w:font="USGS Symbols 2002" w:char="F031"/>
      </w:r>
      <w:r>
        <w:t xml:space="preserve"> dropdown menu, and select Merge… ), and then selecting all traces, checking the </w:t>
      </w:r>
      <w:r w:rsidRPr="0053782B">
        <w:rPr>
          <w:b/>
          <w:bCs/>
        </w:rPr>
        <w:t>Stack Lines?</w:t>
      </w:r>
      <w:r>
        <w:t xml:space="preserve"> box, and running the script. </w:t>
      </w:r>
    </w:p>
    <w:p w14:paraId="2092DA57" w14:textId="32DA2309" w:rsidR="009E73FF" w:rsidRDefault="00791176" w:rsidP="009E73FF">
      <w:pPr>
        <w:pStyle w:val="Heading2"/>
      </w:pPr>
      <w:r>
        <w:t>What is a good fit?</w:t>
      </w:r>
    </w:p>
    <w:p w14:paraId="22EFF94F" w14:textId="4A7FB667" w:rsidR="008F3D77" w:rsidRPr="00C16317" w:rsidRDefault="00B1439E" w:rsidP="002659B4">
      <w:pPr>
        <w:pStyle w:val="NoSpacing"/>
        <w:rPr>
          <w:sz w:val="20"/>
          <w:szCs w:val="20"/>
        </w:rPr>
      </w:pPr>
      <w:r w:rsidRPr="00C16317">
        <w:rPr>
          <w:sz w:val="20"/>
          <w:szCs w:val="20"/>
        </w:rPr>
        <w:t>Woodcock (1977) introduced the use of eigenvalues to describe rock fabric</w:t>
      </w:r>
      <w:r w:rsidR="001C663A" w:rsidRPr="00C16317">
        <w:rPr>
          <w:sz w:val="20"/>
          <w:szCs w:val="20"/>
        </w:rPr>
        <w:t>s</w:t>
      </w:r>
      <w:r w:rsidR="00FA757B">
        <w:rPr>
          <w:sz w:val="20"/>
          <w:szCs w:val="20"/>
        </w:rPr>
        <w:t xml:space="preserve">. </w:t>
      </w:r>
      <w:r w:rsidR="001C663A" w:rsidRPr="00C16317">
        <w:rPr>
          <w:sz w:val="20"/>
          <w:szCs w:val="20"/>
        </w:rPr>
        <w:t xml:space="preserve">From his perspective, eigenvalues (and their associated eigenvectors) </w:t>
      </w:r>
      <w:r w:rsidR="00324628" w:rsidRPr="00C16317">
        <w:rPr>
          <w:sz w:val="20"/>
          <w:szCs w:val="20"/>
        </w:rPr>
        <w:t>we</w:t>
      </w:r>
      <w:r w:rsidR="001C663A" w:rsidRPr="00C16317">
        <w:rPr>
          <w:sz w:val="20"/>
          <w:szCs w:val="20"/>
        </w:rPr>
        <w:t xml:space="preserve">re a method </w:t>
      </w:r>
      <w:r w:rsidR="00A91867" w:rsidRPr="00C16317">
        <w:rPr>
          <w:sz w:val="20"/>
          <w:szCs w:val="20"/>
        </w:rPr>
        <w:t>for</w:t>
      </w:r>
      <w:r w:rsidR="001C663A" w:rsidRPr="00C16317">
        <w:rPr>
          <w:sz w:val="20"/>
          <w:szCs w:val="20"/>
        </w:rPr>
        <w:t xml:space="preserve"> summarizing and analyzing orientation data that is analogous to a </w:t>
      </w:r>
      <w:proofErr w:type="spellStart"/>
      <w:r w:rsidR="001C663A" w:rsidRPr="00C16317">
        <w:rPr>
          <w:sz w:val="20"/>
          <w:szCs w:val="20"/>
        </w:rPr>
        <w:t>stereoplot</w:t>
      </w:r>
      <w:proofErr w:type="spellEnd"/>
      <w:r w:rsidR="001C663A" w:rsidRPr="00C16317">
        <w:rPr>
          <w:sz w:val="20"/>
          <w:szCs w:val="20"/>
        </w:rPr>
        <w:t xml:space="preserve">. He </w:t>
      </w:r>
      <w:r w:rsidR="00324628" w:rsidRPr="00C16317">
        <w:rPr>
          <w:sz w:val="20"/>
          <w:szCs w:val="20"/>
        </w:rPr>
        <w:t>used</w:t>
      </w:r>
      <w:r w:rsidR="001C663A" w:rsidRPr="00C16317">
        <w:rPr>
          <w:sz w:val="20"/>
          <w:szCs w:val="20"/>
        </w:rPr>
        <w:t xml:space="preserve"> ratios of eigenvalues and functions of </w:t>
      </w:r>
      <w:r w:rsidR="00324628" w:rsidRPr="00C16317">
        <w:rPr>
          <w:sz w:val="20"/>
          <w:szCs w:val="20"/>
        </w:rPr>
        <w:t>those ratios</w:t>
      </w:r>
      <w:r w:rsidR="001C663A" w:rsidRPr="00C16317">
        <w:rPr>
          <w:sz w:val="20"/>
          <w:szCs w:val="20"/>
        </w:rPr>
        <w:t xml:space="preserve"> </w:t>
      </w:r>
      <w:r w:rsidR="00324628" w:rsidRPr="00C16317">
        <w:rPr>
          <w:sz w:val="20"/>
          <w:szCs w:val="20"/>
        </w:rPr>
        <w:t>to</w:t>
      </w:r>
      <w:r w:rsidR="001C663A" w:rsidRPr="00C16317">
        <w:rPr>
          <w:sz w:val="20"/>
          <w:szCs w:val="20"/>
        </w:rPr>
        <w:t xml:space="preserve"> describ</w:t>
      </w:r>
      <w:r w:rsidR="00A91867" w:rsidRPr="00C16317">
        <w:rPr>
          <w:sz w:val="20"/>
          <w:szCs w:val="20"/>
        </w:rPr>
        <w:t>e</w:t>
      </w:r>
      <w:r w:rsidR="001C663A" w:rsidRPr="00C16317">
        <w:rPr>
          <w:sz w:val="20"/>
          <w:szCs w:val="20"/>
        </w:rPr>
        <w:t xml:space="preserve"> fabric shape and intensity</w:t>
      </w:r>
      <w:r w:rsidR="008F3D77" w:rsidRPr="00C16317">
        <w:rPr>
          <w:sz w:val="20"/>
          <w:szCs w:val="20"/>
        </w:rPr>
        <w:t xml:space="preserve">. Notably, </w:t>
      </w:r>
    </w:p>
    <w:p w14:paraId="04C4D67D" w14:textId="12D44615" w:rsidR="008F3D77" w:rsidRPr="00C16317" w:rsidRDefault="001C663A" w:rsidP="009E73FF">
      <w:pPr>
        <w:pStyle w:val="NoSpacing"/>
        <w:ind w:left="1080" w:firstLine="360"/>
        <w:rPr>
          <w:b/>
          <w:bCs/>
          <w:sz w:val="20"/>
          <w:szCs w:val="20"/>
        </w:rPr>
      </w:pPr>
      <w:r w:rsidRPr="00C16317">
        <w:rPr>
          <w:b/>
          <w:bCs/>
          <w:sz w:val="20"/>
          <w:szCs w:val="20"/>
        </w:rPr>
        <w:t>C</w:t>
      </w:r>
      <w:r w:rsidR="008F3D77" w:rsidRPr="00C16317">
        <w:rPr>
          <w:b/>
          <w:bCs/>
          <w:sz w:val="20"/>
          <w:szCs w:val="20"/>
        </w:rPr>
        <w:t xml:space="preserve"> = ln (</w:t>
      </w:r>
      <w:r w:rsidR="006C6C03" w:rsidRPr="00C16317">
        <w:rPr>
          <w:rFonts w:cstheme="minorHAnsi"/>
          <w:b/>
          <w:bCs/>
          <w:sz w:val="20"/>
          <w:szCs w:val="20"/>
        </w:rPr>
        <w:t>λ</w:t>
      </w:r>
      <w:r w:rsidR="006C6C03" w:rsidRPr="00C16317">
        <w:rPr>
          <w:rFonts w:cstheme="minorHAnsi"/>
          <w:b/>
          <w:bCs/>
          <w:sz w:val="20"/>
          <w:szCs w:val="20"/>
          <w:vertAlign w:val="subscript"/>
        </w:rPr>
        <w:t>1</w:t>
      </w:r>
      <w:r w:rsidR="008F3D77" w:rsidRPr="00C16317">
        <w:rPr>
          <w:b/>
          <w:bCs/>
          <w:sz w:val="20"/>
          <w:szCs w:val="20"/>
        </w:rPr>
        <w:t>/</w:t>
      </w:r>
      <w:r w:rsidR="008305B8" w:rsidRPr="00C16317">
        <w:rPr>
          <w:rFonts w:cstheme="minorHAnsi"/>
          <w:b/>
          <w:bCs/>
          <w:sz w:val="20"/>
          <w:szCs w:val="20"/>
        </w:rPr>
        <w:t>λ</w:t>
      </w:r>
      <w:r w:rsidR="006A10FE" w:rsidRPr="00C16317">
        <w:rPr>
          <w:b/>
          <w:bCs/>
          <w:sz w:val="20"/>
          <w:szCs w:val="20"/>
          <w:vertAlign w:val="subscript"/>
        </w:rPr>
        <w:t>3</w:t>
      </w:r>
      <w:r w:rsidR="008F3D77" w:rsidRPr="00C16317">
        <w:rPr>
          <w:b/>
          <w:bCs/>
          <w:sz w:val="20"/>
          <w:szCs w:val="20"/>
        </w:rPr>
        <w:t>)</w:t>
      </w:r>
    </w:p>
    <w:p w14:paraId="048D5ED0" w14:textId="5BF18312" w:rsidR="008F3D77" w:rsidRPr="00C16317" w:rsidRDefault="008F3D77" w:rsidP="00791176">
      <w:pPr>
        <w:pStyle w:val="NoSpacing"/>
        <w:rPr>
          <w:sz w:val="20"/>
          <w:szCs w:val="20"/>
        </w:rPr>
      </w:pPr>
      <w:r w:rsidRPr="00C16317">
        <w:rPr>
          <w:sz w:val="20"/>
          <w:szCs w:val="20"/>
        </w:rPr>
        <w:t xml:space="preserve">“is a measure of the strength of the preferred orientation” (Woodcock, 1977, p. 1232). </w:t>
      </w:r>
      <w:r w:rsidR="001C663A" w:rsidRPr="00C16317">
        <w:rPr>
          <w:sz w:val="20"/>
          <w:szCs w:val="20"/>
        </w:rPr>
        <w:t xml:space="preserve">Fernandez (2005) </w:t>
      </w:r>
      <w:r w:rsidRPr="00C16317">
        <w:rPr>
          <w:sz w:val="20"/>
          <w:szCs w:val="20"/>
        </w:rPr>
        <w:t xml:space="preserve">renamed Woodcock’s (1977) parameter </w:t>
      </w:r>
      <w:r w:rsidRPr="00C16317">
        <w:rPr>
          <w:b/>
          <w:bCs/>
          <w:sz w:val="20"/>
          <w:szCs w:val="20"/>
        </w:rPr>
        <w:t>C</w:t>
      </w:r>
      <w:r w:rsidRPr="00C16317">
        <w:rPr>
          <w:sz w:val="20"/>
          <w:szCs w:val="20"/>
        </w:rPr>
        <w:t xml:space="preserve"> to </w:t>
      </w:r>
      <w:r w:rsidRPr="00C16317">
        <w:rPr>
          <w:b/>
          <w:bCs/>
          <w:sz w:val="20"/>
          <w:szCs w:val="20"/>
        </w:rPr>
        <w:t>M</w:t>
      </w:r>
    </w:p>
    <w:p w14:paraId="2C7D30EF" w14:textId="53D756B1" w:rsidR="001C663A" w:rsidRPr="00C16317" w:rsidRDefault="001C663A" w:rsidP="002659B4">
      <w:pPr>
        <w:pStyle w:val="NoSpacing"/>
        <w:ind w:left="1440"/>
        <w:rPr>
          <w:b/>
          <w:bCs/>
          <w:sz w:val="20"/>
          <w:szCs w:val="20"/>
        </w:rPr>
      </w:pPr>
      <w:r w:rsidRPr="00C16317">
        <w:rPr>
          <w:b/>
          <w:bCs/>
          <w:sz w:val="20"/>
          <w:szCs w:val="20"/>
        </w:rPr>
        <w:t>M = ln</w:t>
      </w:r>
      <w:r w:rsidR="00A91867" w:rsidRPr="00C16317">
        <w:rPr>
          <w:b/>
          <w:bCs/>
          <w:sz w:val="20"/>
          <w:szCs w:val="20"/>
        </w:rPr>
        <w:t xml:space="preserve"> </w:t>
      </w:r>
      <w:r w:rsidRPr="00C16317">
        <w:rPr>
          <w:b/>
          <w:bCs/>
          <w:sz w:val="20"/>
          <w:szCs w:val="20"/>
        </w:rPr>
        <w:t>(</w:t>
      </w:r>
      <w:r w:rsidR="006C6C03" w:rsidRPr="00C16317">
        <w:rPr>
          <w:rFonts w:cstheme="minorHAnsi"/>
          <w:b/>
          <w:bCs/>
          <w:sz w:val="20"/>
          <w:szCs w:val="20"/>
        </w:rPr>
        <w:t>λ</w:t>
      </w:r>
      <w:r w:rsidR="006C6C03" w:rsidRPr="00C16317">
        <w:rPr>
          <w:rFonts w:cstheme="minorHAnsi"/>
          <w:b/>
          <w:bCs/>
          <w:sz w:val="20"/>
          <w:szCs w:val="20"/>
          <w:vertAlign w:val="subscript"/>
        </w:rPr>
        <w:t>1</w:t>
      </w:r>
      <w:r w:rsidRPr="00C16317">
        <w:rPr>
          <w:b/>
          <w:bCs/>
          <w:sz w:val="20"/>
          <w:szCs w:val="20"/>
        </w:rPr>
        <w:t>/</w:t>
      </w:r>
      <w:r w:rsidR="008305B8" w:rsidRPr="00C16317">
        <w:rPr>
          <w:rFonts w:cstheme="minorHAnsi"/>
          <w:b/>
          <w:bCs/>
          <w:sz w:val="20"/>
          <w:szCs w:val="20"/>
        </w:rPr>
        <w:t>λ</w:t>
      </w:r>
      <w:r w:rsidRPr="00C16317">
        <w:rPr>
          <w:b/>
          <w:bCs/>
          <w:sz w:val="20"/>
          <w:szCs w:val="20"/>
          <w:vertAlign w:val="subscript"/>
        </w:rPr>
        <w:t>3</w:t>
      </w:r>
      <w:r w:rsidRPr="00C16317">
        <w:rPr>
          <w:b/>
          <w:bCs/>
          <w:sz w:val="20"/>
          <w:szCs w:val="20"/>
        </w:rPr>
        <w:t xml:space="preserve">)  </w:t>
      </w:r>
    </w:p>
    <w:p w14:paraId="0F550FA1" w14:textId="4EE38A3E" w:rsidR="008F3D77" w:rsidRPr="00C16317" w:rsidRDefault="008F3D77" w:rsidP="002659B4">
      <w:pPr>
        <w:pStyle w:val="NoSpacing"/>
        <w:rPr>
          <w:sz w:val="20"/>
          <w:szCs w:val="20"/>
        </w:rPr>
      </w:pPr>
      <w:r w:rsidRPr="00C16317">
        <w:rPr>
          <w:sz w:val="20"/>
          <w:szCs w:val="20"/>
        </w:rPr>
        <w:t xml:space="preserve">and stated that it was </w:t>
      </w:r>
      <w:r w:rsidR="00660A26" w:rsidRPr="00C16317">
        <w:rPr>
          <w:sz w:val="20"/>
          <w:szCs w:val="20"/>
        </w:rPr>
        <w:t xml:space="preserve">a measure of </w:t>
      </w:r>
      <w:r w:rsidRPr="00C16317">
        <w:rPr>
          <w:sz w:val="20"/>
          <w:szCs w:val="20"/>
        </w:rPr>
        <w:t xml:space="preserve">the degree of fit—the larger M, the more coplanar the points in the cloud, “and thus the smaller the distance between the nodes and the best-fit plane.” Fernandez further </w:t>
      </w:r>
      <w:r w:rsidR="00324628" w:rsidRPr="00C16317">
        <w:rPr>
          <w:sz w:val="20"/>
          <w:szCs w:val="20"/>
        </w:rPr>
        <w:t>noted</w:t>
      </w:r>
      <w:r w:rsidRPr="00C16317">
        <w:rPr>
          <w:sz w:val="20"/>
          <w:szCs w:val="20"/>
        </w:rPr>
        <w:t xml:space="preserve"> that a large value of M was not a guarantee of a well-defined best-fit plane</w:t>
      </w:r>
      <w:r w:rsidR="002659B4" w:rsidRPr="00C16317">
        <w:rPr>
          <w:sz w:val="20"/>
          <w:szCs w:val="20"/>
        </w:rPr>
        <w:t xml:space="preserve">, as </w:t>
      </w:r>
      <w:r w:rsidR="00AC01AE" w:rsidRPr="00C16317">
        <w:rPr>
          <w:sz w:val="20"/>
          <w:szCs w:val="20"/>
        </w:rPr>
        <w:t>collections</w:t>
      </w:r>
      <w:r w:rsidRPr="00C16317">
        <w:rPr>
          <w:sz w:val="20"/>
          <w:szCs w:val="20"/>
        </w:rPr>
        <w:t xml:space="preserve"> of </w:t>
      </w:r>
      <w:r w:rsidR="002659B4" w:rsidRPr="00C16317">
        <w:rPr>
          <w:sz w:val="20"/>
          <w:szCs w:val="20"/>
        </w:rPr>
        <w:t>nearly co</w:t>
      </w:r>
      <w:r w:rsidR="007C4D4A" w:rsidRPr="00C16317">
        <w:rPr>
          <w:sz w:val="20"/>
          <w:szCs w:val="20"/>
        </w:rPr>
        <w:t>l</w:t>
      </w:r>
      <w:r w:rsidR="002659B4" w:rsidRPr="00C16317">
        <w:rPr>
          <w:sz w:val="20"/>
          <w:szCs w:val="20"/>
        </w:rPr>
        <w:t xml:space="preserve">linear </w:t>
      </w:r>
      <w:r w:rsidRPr="00C16317">
        <w:rPr>
          <w:sz w:val="20"/>
          <w:szCs w:val="20"/>
        </w:rPr>
        <w:t xml:space="preserve">points have low M and are equally well fit by an infinity of planes. He </w:t>
      </w:r>
      <w:r w:rsidR="002659B4" w:rsidRPr="00C16317">
        <w:rPr>
          <w:sz w:val="20"/>
          <w:szCs w:val="20"/>
        </w:rPr>
        <w:t>suggested</w:t>
      </w:r>
      <w:r w:rsidRPr="00C16317">
        <w:rPr>
          <w:sz w:val="20"/>
          <w:szCs w:val="20"/>
        </w:rPr>
        <w:t xml:space="preserve"> that the parameter </w:t>
      </w:r>
      <w:r w:rsidRPr="00C16317">
        <w:rPr>
          <w:b/>
          <w:bCs/>
          <w:sz w:val="20"/>
          <w:szCs w:val="20"/>
        </w:rPr>
        <w:t>K</w:t>
      </w:r>
      <w:r w:rsidRPr="00C16317">
        <w:rPr>
          <w:sz w:val="20"/>
          <w:szCs w:val="20"/>
        </w:rPr>
        <w:t xml:space="preserve">, defined by Woodcock (1977) as </w:t>
      </w:r>
    </w:p>
    <w:p w14:paraId="7D373BBA" w14:textId="38DF418F" w:rsidR="008F3D77" w:rsidRPr="00C16317" w:rsidRDefault="008F3D77" w:rsidP="002659B4">
      <w:pPr>
        <w:pStyle w:val="NoSpacing"/>
        <w:ind w:left="1440"/>
        <w:rPr>
          <w:b/>
          <w:bCs/>
          <w:sz w:val="20"/>
          <w:szCs w:val="20"/>
        </w:rPr>
      </w:pPr>
      <w:r w:rsidRPr="00C16317">
        <w:rPr>
          <w:b/>
          <w:bCs/>
          <w:sz w:val="20"/>
          <w:szCs w:val="20"/>
        </w:rPr>
        <w:t>K = ln</w:t>
      </w:r>
      <w:r w:rsidR="00A91867" w:rsidRPr="00C16317">
        <w:rPr>
          <w:b/>
          <w:bCs/>
          <w:sz w:val="20"/>
          <w:szCs w:val="20"/>
        </w:rPr>
        <w:t xml:space="preserve"> </w:t>
      </w:r>
      <w:r w:rsidRPr="00C16317">
        <w:rPr>
          <w:b/>
          <w:bCs/>
          <w:sz w:val="20"/>
          <w:szCs w:val="20"/>
        </w:rPr>
        <w:t>(</w:t>
      </w:r>
      <w:r w:rsidR="006C6C03" w:rsidRPr="00C16317">
        <w:rPr>
          <w:rFonts w:cstheme="minorHAnsi"/>
          <w:b/>
          <w:bCs/>
          <w:sz w:val="20"/>
          <w:szCs w:val="20"/>
        </w:rPr>
        <w:t>λ</w:t>
      </w:r>
      <w:r w:rsidR="006C6C03" w:rsidRPr="00C16317">
        <w:rPr>
          <w:rFonts w:cstheme="minorHAnsi"/>
          <w:b/>
          <w:bCs/>
          <w:sz w:val="20"/>
          <w:szCs w:val="20"/>
          <w:vertAlign w:val="subscript"/>
        </w:rPr>
        <w:t>1</w:t>
      </w:r>
      <w:r w:rsidRPr="00C16317">
        <w:rPr>
          <w:b/>
          <w:bCs/>
          <w:sz w:val="20"/>
          <w:szCs w:val="20"/>
        </w:rPr>
        <w:t>/</w:t>
      </w:r>
      <w:r w:rsidR="008305B8" w:rsidRPr="00C16317">
        <w:rPr>
          <w:rFonts w:cstheme="minorHAnsi"/>
          <w:b/>
          <w:bCs/>
          <w:sz w:val="20"/>
          <w:szCs w:val="20"/>
        </w:rPr>
        <w:t>λ</w:t>
      </w:r>
      <w:r w:rsidRPr="00C16317">
        <w:rPr>
          <w:b/>
          <w:bCs/>
          <w:sz w:val="20"/>
          <w:szCs w:val="20"/>
          <w:vertAlign w:val="subscript"/>
        </w:rPr>
        <w:t>2</w:t>
      </w:r>
      <w:r w:rsidRPr="00C16317">
        <w:rPr>
          <w:b/>
          <w:bCs/>
          <w:sz w:val="20"/>
          <w:szCs w:val="20"/>
        </w:rPr>
        <w:t>) / ln</w:t>
      </w:r>
      <w:r w:rsidR="00A91867" w:rsidRPr="00C16317">
        <w:rPr>
          <w:b/>
          <w:bCs/>
          <w:sz w:val="20"/>
          <w:szCs w:val="20"/>
        </w:rPr>
        <w:t xml:space="preserve"> </w:t>
      </w:r>
      <w:r w:rsidRPr="00C16317">
        <w:rPr>
          <w:b/>
          <w:bCs/>
          <w:sz w:val="20"/>
          <w:szCs w:val="20"/>
        </w:rPr>
        <w:t>(</w:t>
      </w:r>
      <w:r w:rsidR="008305B8" w:rsidRPr="00C16317">
        <w:rPr>
          <w:rFonts w:cstheme="minorHAnsi"/>
          <w:b/>
          <w:bCs/>
          <w:sz w:val="20"/>
          <w:szCs w:val="20"/>
        </w:rPr>
        <w:t>λ</w:t>
      </w:r>
      <w:r w:rsidRPr="00C16317">
        <w:rPr>
          <w:b/>
          <w:bCs/>
          <w:sz w:val="20"/>
          <w:szCs w:val="20"/>
          <w:vertAlign w:val="subscript"/>
        </w:rPr>
        <w:t>2</w:t>
      </w:r>
      <w:r w:rsidRPr="00C16317">
        <w:rPr>
          <w:b/>
          <w:bCs/>
          <w:sz w:val="20"/>
          <w:szCs w:val="20"/>
        </w:rPr>
        <w:t>/</w:t>
      </w:r>
      <w:r w:rsidR="008305B8" w:rsidRPr="00C16317">
        <w:rPr>
          <w:rFonts w:cstheme="minorHAnsi"/>
          <w:b/>
          <w:bCs/>
          <w:sz w:val="20"/>
          <w:szCs w:val="20"/>
        </w:rPr>
        <w:t>λ</w:t>
      </w:r>
      <w:r w:rsidRPr="00C16317">
        <w:rPr>
          <w:b/>
          <w:bCs/>
          <w:sz w:val="20"/>
          <w:szCs w:val="20"/>
          <w:vertAlign w:val="subscript"/>
        </w:rPr>
        <w:t>3</w:t>
      </w:r>
      <w:r w:rsidRPr="00C16317">
        <w:rPr>
          <w:b/>
          <w:bCs/>
          <w:sz w:val="20"/>
          <w:szCs w:val="20"/>
        </w:rPr>
        <w:t xml:space="preserve">) </w:t>
      </w:r>
    </w:p>
    <w:p w14:paraId="160D9EA5" w14:textId="3A471018" w:rsidR="008F3D77" w:rsidRPr="00C16317" w:rsidRDefault="008F3D77" w:rsidP="002659B4">
      <w:pPr>
        <w:pStyle w:val="NoSpacing"/>
        <w:rPr>
          <w:sz w:val="20"/>
          <w:szCs w:val="20"/>
        </w:rPr>
      </w:pPr>
      <w:r w:rsidRPr="00C16317">
        <w:rPr>
          <w:sz w:val="20"/>
          <w:szCs w:val="20"/>
        </w:rPr>
        <w:t>is useful to identify such co</w:t>
      </w:r>
      <w:r w:rsidR="00305D10" w:rsidRPr="00C16317">
        <w:rPr>
          <w:sz w:val="20"/>
          <w:szCs w:val="20"/>
        </w:rPr>
        <w:t>l</w:t>
      </w:r>
      <w:r w:rsidRPr="00C16317">
        <w:rPr>
          <w:sz w:val="20"/>
          <w:szCs w:val="20"/>
        </w:rPr>
        <w:t xml:space="preserve">linear </w:t>
      </w:r>
      <w:r w:rsidR="002659B4" w:rsidRPr="00C16317">
        <w:rPr>
          <w:sz w:val="20"/>
          <w:szCs w:val="20"/>
        </w:rPr>
        <w:t>point clouds</w:t>
      </w:r>
      <w:r w:rsidR="00FA757B">
        <w:rPr>
          <w:sz w:val="20"/>
          <w:szCs w:val="20"/>
        </w:rPr>
        <w:t xml:space="preserve">. </w:t>
      </w:r>
      <w:r w:rsidR="002659B4" w:rsidRPr="00C16317">
        <w:rPr>
          <w:sz w:val="20"/>
          <w:szCs w:val="20"/>
        </w:rPr>
        <w:t xml:space="preserve">Fernandez proposed </w:t>
      </w:r>
    </w:p>
    <w:p w14:paraId="7B0A8EE5" w14:textId="77777777" w:rsidR="002659B4" w:rsidRPr="00C16317" w:rsidRDefault="002659B4" w:rsidP="002659B4">
      <w:pPr>
        <w:pStyle w:val="NoSpacing"/>
        <w:ind w:left="1440"/>
        <w:rPr>
          <w:b/>
          <w:bCs/>
          <w:sz w:val="20"/>
          <w:szCs w:val="20"/>
        </w:rPr>
      </w:pPr>
      <w:r w:rsidRPr="00C16317">
        <w:rPr>
          <w:b/>
          <w:bCs/>
          <w:sz w:val="20"/>
          <w:szCs w:val="20"/>
        </w:rPr>
        <w:t xml:space="preserve">M &gt; 4   </w:t>
      </w:r>
    </w:p>
    <w:p w14:paraId="63DB74DA" w14:textId="09CC3B45" w:rsidR="002659B4" w:rsidRPr="00C16317" w:rsidRDefault="002659B4" w:rsidP="002659B4">
      <w:pPr>
        <w:pStyle w:val="NoSpacing"/>
        <w:ind w:left="1440"/>
        <w:rPr>
          <w:b/>
          <w:bCs/>
          <w:sz w:val="20"/>
          <w:szCs w:val="20"/>
        </w:rPr>
      </w:pPr>
      <w:r w:rsidRPr="00C16317">
        <w:rPr>
          <w:b/>
          <w:bCs/>
          <w:sz w:val="20"/>
          <w:szCs w:val="20"/>
        </w:rPr>
        <w:t xml:space="preserve">K &lt; 0.8 </w:t>
      </w:r>
    </w:p>
    <w:p w14:paraId="6CF99AD7" w14:textId="56E27CEC" w:rsidR="002659B4" w:rsidRPr="00C16317" w:rsidRDefault="002659B4" w:rsidP="008F3D77">
      <w:pPr>
        <w:rPr>
          <w:szCs w:val="20"/>
        </w:rPr>
      </w:pPr>
      <w:r w:rsidRPr="00C16317">
        <w:rPr>
          <w:szCs w:val="20"/>
        </w:rPr>
        <w:t xml:space="preserve">as criteria for reliable orientation values obtained by moment-of-inertia (eigenvector) analysis. </w:t>
      </w:r>
    </w:p>
    <w:p w14:paraId="38659FE5" w14:textId="1D482F7F" w:rsidR="001C663A" w:rsidRPr="00C16317" w:rsidRDefault="002659B4" w:rsidP="00A045FF">
      <w:pPr>
        <w:pStyle w:val="NoSpacing"/>
        <w:rPr>
          <w:sz w:val="20"/>
          <w:szCs w:val="20"/>
        </w:rPr>
      </w:pPr>
      <w:r w:rsidRPr="00C16317">
        <w:rPr>
          <w:sz w:val="20"/>
          <w:szCs w:val="20"/>
        </w:rPr>
        <w:t xml:space="preserve">Jones and others (2016) observed that </w:t>
      </w:r>
      <w:r w:rsidR="009819D7" w:rsidRPr="00C16317">
        <w:rPr>
          <w:sz w:val="20"/>
          <w:szCs w:val="20"/>
        </w:rPr>
        <w:t>parameters M and K are scale-independent and thus inadequate for assessing the fit of planes to measured XYZ positions with real, scale-dependent, uncertainties in position.</w:t>
      </w:r>
      <w:r w:rsidR="00AC01AE" w:rsidRPr="00C16317">
        <w:rPr>
          <w:sz w:val="20"/>
          <w:szCs w:val="20"/>
        </w:rPr>
        <w:t xml:space="preserve"> </w:t>
      </w:r>
      <w:r w:rsidR="009819D7" w:rsidRPr="00C16317">
        <w:rPr>
          <w:sz w:val="20"/>
          <w:szCs w:val="20"/>
        </w:rPr>
        <w:t xml:space="preserve">They proposed two </w:t>
      </w:r>
      <w:r w:rsidR="00086311" w:rsidRPr="00C16317">
        <w:rPr>
          <w:sz w:val="20"/>
          <w:szCs w:val="20"/>
        </w:rPr>
        <w:t>scale</w:t>
      </w:r>
      <w:r w:rsidR="009819D7" w:rsidRPr="00C16317">
        <w:rPr>
          <w:sz w:val="20"/>
          <w:szCs w:val="20"/>
        </w:rPr>
        <w:t>-dependent tests:</w:t>
      </w:r>
    </w:p>
    <w:p w14:paraId="7268C550" w14:textId="4ACAC42C" w:rsidR="009819D7" w:rsidRPr="00C16317" w:rsidRDefault="00086311" w:rsidP="00660A26">
      <w:pPr>
        <w:pStyle w:val="NoSpacing"/>
        <w:ind w:left="1440" w:right="1440"/>
        <w:rPr>
          <w:rFonts w:cstheme="minorHAnsi"/>
          <w:sz w:val="20"/>
          <w:szCs w:val="20"/>
        </w:rPr>
      </w:pPr>
      <w:r w:rsidRPr="00C16317">
        <w:rPr>
          <w:sz w:val="20"/>
          <w:szCs w:val="20"/>
          <w:u w:val="single"/>
        </w:rPr>
        <w:t>T</w:t>
      </w:r>
      <w:r w:rsidR="00A045FF" w:rsidRPr="00C16317">
        <w:rPr>
          <w:sz w:val="20"/>
          <w:szCs w:val="20"/>
          <w:u w:val="single"/>
        </w:rPr>
        <w:t>est for collinearity</w:t>
      </w:r>
      <w:r w:rsidR="009819D7" w:rsidRPr="00C16317">
        <w:rPr>
          <w:sz w:val="20"/>
          <w:szCs w:val="20"/>
        </w:rPr>
        <w:t xml:space="preserve">: </w:t>
      </w:r>
      <w:r w:rsidR="00660A26" w:rsidRPr="00C16317">
        <w:rPr>
          <w:sz w:val="20"/>
          <w:szCs w:val="20"/>
        </w:rPr>
        <w:t>R</w:t>
      </w:r>
      <w:r w:rsidR="009819D7" w:rsidRPr="00C16317">
        <w:rPr>
          <w:sz w:val="20"/>
          <w:szCs w:val="20"/>
        </w:rPr>
        <w:t xml:space="preserve">eject fits where </w:t>
      </w:r>
      <w:r w:rsidR="008305B8" w:rsidRPr="00C16317">
        <w:rPr>
          <w:rFonts w:cstheme="minorHAnsi"/>
          <w:b/>
          <w:bCs/>
          <w:sz w:val="20"/>
          <w:szCs w:val="20"/>
        </w:rPr>
        <w:t>λ</w:t>
      </w:r>
      <w:r w:rsidR="009819D7" w:rsidRPr="00C16317">
        <w:rPr>
          <w:b/>
          <w:bCs/>
          <w:sz w:val="20"/>
          <w:szCs w:val="20"/>
          <w:vertAlign w:val="subscript"/>
        </w:rPr>
        <w:t>2</w:t>
      </w:r>
      <w:r w:rsidR="009819D7" w:rsidRPr="00C16317">
        <w:rPr>
          <w:sz w:val="20"/>
          <w:szCs w:val="20"/>
        </w:rPr>
        <w:t xml:space="preserve"> &lt; </w:t>
      </w:r>
      <w:r w:rsidR="009819D7" w:rsidRPr="00C16317">
        <w:rPr>
          <w:rFonts w:cstheme="minorHAnsi"/>
          <w:b/>
          <w:bCs/>
          <w:sz w:val="20"/>
          <w:szCs w:val="20"/>
        </w:rPr>
        <w:t>ρ</w:t>
      </w:r>
      <w:r w:rsidR="009819D7" w:rsidRPr="00C16317">
        <w:rPr>
          <w:b/>
          <w:bCs/>
          <w:sz w:val="20"/>
          <w:szCs w:val="20"/>
          <w:vertAlign w:val="superscript"/>
        </w:rPr>
        <w:t>2</w:t>
      </w:r>
      <w:r w:rsidR="009819D7" w:rsidRPr="00C16317">
        <w:rPr>
          <w:sz w:val="20"/>
          <w:szCs w:val="20"/>
        </w:rPr>
        <w:t xml:space="preserve">, where </w:t>
      </w:r>
      <w:r w:rsidR="009819D7" w:rsidRPr="00C16317">
        <w:rPr>
          <w:rFonts w:cstheme="minorHAnsi"/>
          <w:b/>
          <w:bCs/>
          <w:sz w:val="20"/>
          <w:szCs w:val="20"/>
        </w:rPr>
        <w:t>ρ</w:t>
      </w:r>
      <w:r w:rsidR="009819D7" w:rsidRPr="00C16317">
        <w:rPr>
          <w:rFonts w:cstheme="minorHAnsi"/>
          <w:sz w:val="20"/>
          <w:szCs w:val="20"/>
        </w:rPr>
        <w:t xml:space="preserve"> is proportional to the spatial precision of the data</w:t>
      </w:r>
    </w:p>
    <w:p w14:paraId="43B27645" w14:textId="5B6480A1" w:rsidR="00086311" w:rsidRPr="00C16317" w:rsidRDefault="00086311" w:rsidP="00660A26">
      <w:pPr>
        <w:pStyle w:val="NoSpacing"/>
        <w:ind w:left="1440" w:right="1440"/>
        <w:rPr>
          <w:rFonts w:cstheme="minorHAnsi"/>
          <w:sz w:val="20"/>
          <w:szCs w:val="20"/>
        </w:rPr>
      </w:pPr>
      <w:r w:rsidRPr="00C16317">
        <w:rPr>
          <w:rFonts w:cstheme="minorHAnsi"/>
          <w:sz w:val="20"/>
          <w:szCs w:val="20"/>
          <w:u w:val="single"/>
        </w:rPr>
        <w:t>Test for planarity #1</w:t>
      </w:r>
      <w:r w:rsidRPr="00C16317">
        <w:rPr>
          <w:rFonts w:cstheme="minorHAnsi"/>
          <w:sz w:val="20"/>
          <w:szCs w:val="20"/>
        </w:rPr>
        <w:t xml:space="preserve">: </w:t>
      </w:r>
      <w:r w:rsidR="00660A26" w:rsidRPr="00C16317">
        <w:rPr>
          <w:rFonts w:cstheme="minorHAnsi"/>
          <w:sz w:val="20"/>
          <w:szCs w:val="20"/>
        </w:rPr>
        <w:t>R</w:t>
      </w:r>
      <w:r w:rsidRPr="00C16317">
        <w:rPr>
          <w:rFonts w:cstheme="minorHAnsi"/>
          <w:sz w:val="20"/>
          <w:szCs w:val="20"/>
        </w:rPr>
        <w:t xml:space="preserve">eject fits where </w:t>
      </w:r>
      <w:r w:rsidR="008305B8" w:rsidRPr="00C16317">
        <w:rPr>
          <w:rFonts w:cstheme="minorHAnsi"/>
          <w:b/>
          <w:bCs/>
          <w:sz w:val="20"/>
          <w:szCs w:val="20"/>
        </w:rPr>
        <w:t>λ</w:t>
      </w:r>
      <w:r w:rsidRPr="00C16317">
        <w:rPr>
          <w:rFonts w:cstheme="minorHAnsi"/>
          <w:b/>
          <w:bCs/>
          <w:sz w:val="20"/>
          <w:szCs w:val="20"/>
          <w:vertAlign w:val="subscript"/>
        </w:rPr>
        <w:t>3</w:t>
      </w:r>
      <w:r w:rsidRPr="00C16317">
        <w:rPr>
          <w:rFonts w:cstheme="minorHAnsi"/>
          <w:b/>
          <w:bCs/>
          <w:sz w:val="20"/>
          <w:szCs w:val="20"/>
        </w:rPr>
        <w:t xml:space="preserve"> &gt; Tv</w:t>
      </w:r>
      <w:r w:rsidRPr="00C16317">
        <w:rPr>
          <w:rFonts w:cstheme="minorHAnsi"/>
          <w:sz w:val="20"/>
          <w:szCs w:val="20"/>
        </w:rPr>
        <w:t xml:space="preserve">, where </w:t>
      </w:r>
      <w:r w:rsidRPr="00C16317">
        <w:rPr>
          <w:rFonts w:cstheme="minorHAnsi"/>
          <w:b/>
          <w:bCs/>
          <w:sz w:val="20"/>
          <w:szCs w:val="20"/>
        </w:rPr>
        <w:t>Tv</w:t>
      </w:r>
      <w:r w:rsidRPr="00C16317">
        <w:rPr>
          <w:rFonts w:cstheme="minorHAnsi"/>
          <w:sz w:val="20"/>
          <w:szCs w:val="20"/>
        </w:rPr>
        <w:t xml:space="preserve"> is a user-defined threshold for variance. In effect, reject fits if the mean of the squared residuals is too high</w:t>
      </w:r>
    </w:p>
    <w:p w14:paraId="4EC6D3EA" w14:textId="2E778F8C" w:rsidR="00086311" w:rsidRPr="00C16317" w:rsidRDefault="003833C4" w:rsidP="00086311">
      <w:pPr>
        <w:pStyle w:val="NoSpacing"/>
        <w:rPr>
          <w:rFonts w:cstheme="minorHAnsi"/>
          <w:sz w:val="20"/>
          <w:szCs w:val="20"/>
        </w:rPr>
      </w:pPr>
      <w:r w:rsidRPr="00C16317">
        <w:rPr>
          <w:rFonts w:cstheme="minorHAnsi"/>
          <w:sz w:val="20"/>
          <w:szCs w:val="20"/>
        </w:rPr>
        <w:t>and they</w:t>
      </w:r>
      <w:r w:rsidR="00086311" w:rsidRPr="00C16317">
        <w:rPr>
          <w:rFonts w:cstheme="minorHAnsi"/>
          <w:sz w:val="20"/>
          <w:szCs w:val="20"/>
        </w:rPr>
        <w:t xml:space="preserve"> offer</w:t>
      </w:r>
      <w:r w:rsidRPr="00C16317">
        <w:rPr>
          <w:rFonts w:cstheme="minorHAnsi"/>
          <w:sz w:val="20"/>
          <w:szCs w:val="20"/>
        </w:rPr>
        <w:t>ed</w:t>
      </w:r>
      <w:r w:rsidR="00086311" w:rsidRPr="00C16317">
        <w:rPr>
          <w:rFonts w:cstheme="minorHAnsi"/>
          <w:sz w:val="20"/>
          <w:szCs w:val="20"/>
        </w:rPr>
        <w:t xml:space="preserve"> an alternate, scale-independent test for planarity: </w:t>
      </w:r>
    </w:p>
    <w:p w14:paraId="14B049A5" w14:textId="71322530" w:rsidR="009819D7" w:rsidRPr="00C16317" w:rsidRDefault="00086311" w:rsidP="00660A26">
      <w:pPr>
        <w:ind w:left="1440" w:right="1440"/>
        <w:rPr>
          <w:szCs w:val="20"/>
        </w:rPr>
      </w:pPr>
      <w:r w:rsidRPr="00C16317">
        <w:rPr>
          <w:szCs w:val="20"/>
          <w:u w:val="single"/>
        </w:rPr>
        <w:t>T</w:t>
      </w:r>
      <w:r w:rsidR="00A045FF" w:rsidRPr="00C16317">
        <w:rPr>
          <w:szCs w:val="20"/>
          <w:u w:val="single"/>
        </w:rPr>
        <w:t>est for planarity</w:t>
      </w:r>
      <w:r w:rsidRPr="00C16317">
        <w:rPr>
          <w:szCs w:val="20"/>
          <w:u w:val="single"/>
        </w:rPr>
        <w:t xml:space="preserve"> #2</w:t>
      </w:r>
      <w:r w:rsidR="00A045FF" w:rsidRPr="00C16317">
        <w:rPr>
          <w:szCs w:val="20"/>
        </w:rPr>
        <w:t xml:space="preserve">: </w:t>
      </w:r>
      <w:r w:rsidR="00660A26" w:rsidRPr="00C16317">
        <w:rPr>
          <w:szCs w:val="20"/>
        </w:rPr>
        <w:t>R</w:t>
      </w:r>
      <w:r w:rsidR="00A045FF" w:rsidRPr="00C16317">
        <w:rPr>
          <w:szCs w:val="20"/>
        </w:rPr>
        <w:t xml:space="preserve">eject fits where </w:t>
      </w:r>
      <w:r w:rsidR="008305B8" w:rsidRPr="00C16317">
        <w:rPr>
          <w:rFonts w:cstheme="minorHAnsi"/>
          <w:b/>
          <w:bCs/>
          <w:szCs w:val="20"/>
        </w:rPr>
        <w:t>λ</w:t>
      </w:r>
      <w:r w:rsidR="00A045FF" w:rsidRPr="00C16317">
        <w:rPr>
          <w:b/>
          <w:bCs/>
          <w:szCs w:val="20"/>
          <w:vertAlign w:val="subscript"/>
        </w:rPr>
        <w:t>2</w:t>
      </w:r>
      <w:r w:rsidR="00A045FF" w:rsidRPr="00C16317">
        <w:rPr>
          <w:b/>
          <w:bCs/>
          <w:szCs w:val="20"/>
        </w:rPr>
        <w:t>/</w:t>
      </w:r>
      <w:r w:rsidR="008305B8" w:rsidRPr="00C16317">
        <w:rPr>
          <w:rFonts w:cstheme="minorHAnsi"/>
          <w:b/>
          <w:bCs/>
          <w:szCs w:val="20"/>
        </w:rPr>
        <w:t>λ</w:t>
      </w:r>
      <w:r w:rsidR="00A045FF" w:rsidRPr="00C16317">
        <w:rPr>
          <w:b/>
          <w:bCs/>
          <w:szCs w:val="20"/>
          <w:vertAlign w:val="subscript"/>
        </w:rPr>
        <w:t>3</w:t>
      </w:r>
      <w:r w:rsidR="00A045FF" w:rsidRPr="00C16317">
        <w:rPr>
          <w:b/>
          <w:bCs/>
          <w:szCs w:val="20"/>
        </w:rPr>
        <w:t xml:space="preserve"> &lt; C</w:t>
      </w:r>
      <w:r w:rsidR="00A045FF" w:rsidRPr="00C16317">
        <w:rPr>
          <w:szCs w:val="20"/>
        </w:rPr>
        <w:t xml:space="preserve">, where lower values of </w:t>
      </w:r>
      <w:r w:rsidR="00A045FF" w:rsidRPr="00C16317">
        <w:rPr>
          <w:b/>
          <w:bCs/>
          <w:szCs w:val="20"/>
        </w:rPr>
        <w:t>C</w:t>
      </w:r>
      <w:r w:rsidR="00A045FF" w:rsidRPr="00C16317">
        <w:rPr>
          <w:szCs w:val="20"/>
        </w:rPr>
        <w:t xml:space="preserve"> allow more curvature or irregularity of the surface being fit</w:t>
      </w:r>
      <w:r w:rsidRPr="00C16317">
        <w:rPr>
          <w:szCs w:val="20"/>
        </w:rPr>
        <w:t>.</w:t>
      </w:r>
      <w:r w:rsidR="00A045FF" w:rsidRPr="00C16317">
        <w:rPr>
          <w:szCs w:val="20"/>
        </w:rPr>
        <w:t xml:space="preserve"> </w:t>
      </w:r>
      <w:r w:rsidRPr="00C16317">
        <w:rPr>
          <w:szCs w:val="20"/>
        </w:rPr>
        <w:t xml:space="preserve">Jones and others (2016) offer </w:t>
      </w:r>
      <w:r w:rsidRPr="00C16317">
        <w:rPr>
          <w:b/>
          <w:bCs/>
          <w:szCs w:val="20"/>
        </w:rPr>
        <w:t>C=10</w:t>
      </w:r>
      <w:r w:rsidRPr="00C16317">
        <w:rPr>
          <w:szCs w:val="20"/>
        </w:rPr>
        <w:t xml:space="preserve"> as an example value</w:t>
      </w:r>
    </w:p>
    <w:p w14:paraId="4B94370F" w14:textId="5660B715" w:rsidR="00086311" w:rsidRPr="00C16317" w:rsidRDefault="00086311" w:rsidP="0005305F">
      <w:pPr>
        <w:rPr>
          <w:szCs w:val="20"/>
        </w:rPr>
      </w:pPr>
      <w:r w:rsidRPr="00C16317">
        <w:rPr>
          <w:szCs w:val="20"/>
        </w:rPr>
        <w:t xml:space="preserve">While </w:t>
      </w:r>
      <w:r w:rsidR="00AC01AE" w:rsidRPr="00C16317">
        <w:rPr>
          <w:szCs w:val="20"/>
        </w:rPr>
        <w:t>th</w:t>
      </w:r>
      <w:r w:rsidR="007C4D4A" w:rsidRPr="00C16317">
        <w:rPr>
          <w:szCs w:val="20"/>
        </w:rPr>
        <w:t>eir arguments are</w:t>
      </w:r>
      <w:r w:rsidR="00305D10" w:rsidRPr="00C16317">
        <w:rPr>
          <w:szCs w:val="20"/>
        </w:rPr>
        <w:t xml:space="preserve"> </w:t>
      </w:r>
      <w:r w:rsidRPr="00C16317">
        <w:rPr>
          <w:szCs w:val="20"/>
        </w:rPr>
        <w:t xml:space="preserve">compelling, </w:t>
      </w:r>
      <w:r w:rsidR="00660A26" w:rsidRPr="00C16317">
        <w:rPr>
          <w:szCs w:val="20"/>
        </w:rPr>
        <w:t>Jones and others (2016)</w:t>
      </w:r>
      <w:r w:rsidRPr="00C16317">
        <w:rPr>
          <w:szCs w:val="20"/>
        </w:rPr>
        <w:t xml:space="preserve"> offer</w:t>
      </w:r>
      <w:r w:rsidR="00044706" w:rsidRPr="00C16317">
        <w:rPr>
          <w:szCs w:val="20"/>
        </w:rPr>
        <w:t>ed</w:t>
      </w:r>
      <w:r w:rsidRPr="00C16317">
        <w:rPr>
          <w:szCs w:val="20"/>
        </w:rPr>
        <w:t xml:space="preserve"> </w:t>
      </w:r>
      <w:r w:rsidR="00AC01AE" w:rsidRPr="00C16317">
        <w:rPr>
          <w:szCs w:val="20"/>
        </w:rPr>
        <w:t>no useful</w:t>
      </w:r>
      <w:r w:rsidRPr="00C16317">
        <w:rPr>
          <w:szCs w:val="20"/>
        </w:rPr>
        <w:t xml:space="preserve"> rules for obtaining </w:t>
      </w:r>
      <w:r w:rsidRPr="00C16317">
        <w:rPr>
          <w:rFonts w:cstheme="minorHAnsi"/>
          <w:b/>
          <w:bCs/>
          <w:szCs w:val="20"/>
        </w:rPr>
        <w:t>ρ</w:t>
      </w:r>
      <w:r w:rsidRPr="00C16317">
        <w:rPr>
          <w:rFonts w:cstheme="minorHAnsi"/>
          <w:szCs w:val="20"/>
        </w:rPr>
        <w:t xml:space="preserve">, </w:t>
      </w:r>
      <w:r w:rsidRPr="00C16317">
        <w:rPr>
          <w:rFonts w:cstheme="minorHAnsi"/>
          <w:b/>
          <w:bCs/>
          <w:szCs w:val="20"/>
        </w:rPr>
        <w:t>Tv</w:t>
      </w:r>
      <w:r w:rsidRPr="00C16317">
        <w:rPr>
          <w:rFonts w:cstheme="minorHAnsi"/>
          <w:szCs w:val="20"/>
        </w:rPr>
        <w:t xml:space="preserve">, and </w:t>
      </w:r>
      <w:r w:rsidRPr="00C16317">
        <w:rPr>
          <w:rFonts w:cstheme="minorHAnsi"/>
          <w:b/>
          <w:bCs/>
          <w:szCs w:val="20"/>
        </w:rPr>
        <w:t>C</w:t>
      </w:r>
      <w:r w:rsidRPr="00C16317">
        <w:rPr>
          <w:rFonts w:cstheme="minorHAnsi"/>
          <w:szCs w:val="20"/>
        </w:rPr>
        <w:t xml:space="preserve">. Their examples are </w:t>
      </w:r>
      <w:r w:rsidR="00AC01AE" w:rsidRPr="00C16317">
        <w:rPr>
          <w:rFonts w:cstheme="minorHAnsi"/>
          <w:szCs w:val="20"/>
        </w:rPr>
        <w:t>from short-range</w:t>
      </w:r>
      <w:r w:rsidRPr="00C16317">
        <w:rPr>
          <w:rFonts w:cstheme="minorHAnsi"/>
          <w:szCs w:val="20"/>
        </w:rPr>
        <w:t xml:space="preserve"> laser scanner</w:t>
      </w:r>
      <w:r w:rsidR="00AC01AE" w:rsidRPr="00C16317">
        <w:rPr>
          <w:rFonts w:cstheme="minorHAnsi"/>
          <w:szCs w:val="20"/>
        </w:rPr>
        <w:t xml:space="preserve"> data</w:t>
      </w:r>
      <w:r w:rsidRPr="00C16317">
        <w:rPr>
          <w:rFonts w:cstheme="minorHAnsi"/>
          <w:szCs w:val="20"/>
        </w:rPr>
        <w:t xml:space="preserve"> with </w:t>
      </w:r>
      <w:r w:rsidR="00AC01AE" w:rsidRPr="00C16317">
        <w:rPr>
          <w:rFonts w:cstheme="minorHAnsi"/>
          <w:szCs w:val="20"/>
        </w:rPr>
        <w:t xml:space="preserve">equidimensional </w:t>
      </w:r>
      <w:r w:rsidRPr="00C16317">
        <w:rPr>
          <w:rFonts w:cstheme="minorHAnsi"/>
          <w:szCs w:val="20"/>
        </w:rPr>
        <w:t xml:space="preserve">precision of </w:t>
      </w:r>
      <w:r w:rsidR="004601FF" w:rsidRPr="00C16317">
        <w:rPr>
          <w:rFonts w:cstheme="minorHAnsi"/>
          <w:szCs w:val="20"/>
        </w:rPr>
        <w:t>2-6</w:t>
      </w:r>
      <w:r w:rsidRPr="00C16317">
        <w:rPr>
          <w:rFonts w:cstheme="minorHAnsi"/>
          <w:szCs w:val="20"/>
        </w:rPr>
        <w:t xml:space="preserve"> mm and do not readily transfer to </w:t>
      </w:r>
      <w:r w:rsidR="00AC01AE" w:rsidRPr="00C16317">
        <w:rPr>
          <w:rFonts w:cstheme="minorHAnsi"/>
          <w:szCs w:val="20"/>
        </w:rPr>
        <w:t xml:space="preserve">geologic interpretation of </w:t>
      </w:r>
      <w:r w:rsidRPr="00C16317">
        <w:rPr>
          <w:rFonts w:cstheme="minorHAnsi"/>
          <w:szCs w:val="20"/>
        </w:rPr>
        <w:t xml:space="preserve">airborne lidar DEMs </w:t>
      </w:r>
      <w:r w:rsidR="00AC01AE" w:rsidRPr="00C16317">
        <w:rPr>
          <w:rFonts w:cstheme="minorHAnsi"/>
          <w:szCs w:val="20"/>
        </w:rPr>
        <w:t xml:space="preserve">with </w:t>
      </w:r>
      <w:r w:rsidRPr="00C16317">
        <w:rPr>
          <w:rFonts w:cstheme="minorHAnsi"/>
          <w:szCs w:val="20"/>
        </w:rPr>
        <w:t>likely X, Y, and Z errors</w:t>
      </w:r>
      <w:r w:rsidR="00AC01AE" w:rsidRPr="00C16317">
        <w:rPr>
          <w:rFonts w:cstheme="minorHAnsi"/>
          <w:szCs w:val="20"/>
        </w:rPr>
        <w:t xml:space="preserve"> that </w:t>
      </w:r>
      <w:r w:rsidR="00324628" w:rsidRPr="00C16317">
        <w:rPr>
          <w:rFonts w:cstheme="minorHAnsi"/>
          <w:szCs w:val="20"/>
        </w:rPr>
        <w:t xml:space="preserve">may </w:t>
      </w:r>
      <w:r w:rsidR="00AC01AE" w:rsidRPr="00C16317">
        <w:rPr>
          <w:rFonts w:cstheme="minorHAnsi"/>
          <w:szCs w:val="20"/>
        </w:rPr>
        <w:t xml:space="preserve">range from </w:t>
      </w:r>
      <w:r w:rsidR="00324628" w:rsidRPr="00C16317">
        <w:rPr>
          <w:rFonts w:cstheme="minorHAnsi"/>
          <w:szCs w:val="20"/>
        </w:rPr>
        <w:t>2</w:t>
      </w:r>
      <w:r w:rsidR="00AC01AE" w:rsidRPr="00C16317">
        <w:rPr>
          <w:rFonts w:cstheme="minorHAnsi"/>
          <w:szCs w:val="20"/>
        </w:rPr>
        <w:t xml:space="preserve"> </w:t>
      </w:r>
      <w:r w:rsidR="00324628" w:rsidRPr="00C16317">
        <w:rPr>
          <w:rFonts w:cstheme="minorHAnsi"/>
          <w:szCs w:val="20"/>
        </w:rPr>
        <w:t>c</w:t>
      </w:r>
      <w:r w:rsidR="00AC01AE" w:rsidRPr="00C16317">
        <w:rPr>
          <w:rFonts w:cstheme="minorHAnsi"/>
          <w:szCs w:val="20"/>
        </w:rPr>
        <w:t xml:space="preserve">m (Z) to </w:t>
      </w:r>
      <w:r w:rsidR="00324628" w:rsidRPr="00C16317">
        <w:rPr>
          <w:rFonts w:cstheme="minorHAnsi"/>
          <w:szCs w:val="20"/>
        </w:rPr>
        <w:t>&gt;</w:t>
      </w:r>
      <w:r w:rsidR="00AC01AE" w:rsidRPr="00C16317">
        <w:rPr>
          <w:rFonts w:cstheme="minorHAnsi"/>
          <w:szCs w:val="20"/>
        </w:rPr>
        <w:t>1 m (XY)</w:t>
      </w:r>
      <w:r w:rsidR="004601FF" w:rsidRPr="00C16317">
        <w:rPr>
          <w:rFonts w:cstheme="minorHAnsi"/>
          <w:szCs w:val="20"/>
        </w:rPr>
        <w:t xml:space="preserve"> and are strongly correlated by the local surface slope</w:t>
      </w:r>
      <w:r w:rsidR="00AC01AE" w:rsidRPr="00C16317">
        <w:rPr>
          <w:rFonts w:cstheme="minorHAnsi"/>
          <w:szCs w:val="20"/>
        </w:rPr>
        <w:t xml:space="preserve">. </w:t>
      </w:r>
    </w:p>
    <w:p w14:paraId="618AC3FC" w14:textId="0B01E9D9" w:rsidR="00086311" w:rsidRPr="00C16317" w:rsidRDefault="00AC2F90" w:rsidP="00AC2F90">
      <w:pPr>
        <w:pStyle w:val="NoSpacing"/>
        <w:rPr>
          <w:sz w:val="20"/>
          <w:szCs w:val="20"/>
        </w:rPr>
      </w:pPr>
      <w:r w:rsidRPr="00C16317">
        <w:rPr>
          <w:sz w:val="20"/>
          <w:szCs w:val="20"/>
        </w:rPr>
        <w:lastRenderedPageBreak/>
        <w:t>Gallo and others (2018) addressed the uncertainty in planar orientations inferred from eigenvector analysis of a 3-D point cloud</w:t>
      </w:r>
      <w:r w:rsidR="00FA757B">
        <w:rPr>
          <w:sz w:val="20"/>
          <w:szCs w:val="20"/>
        </w:rPr>
        <w:t xml:space="preserve">. </w:t>
      </w:r>
      <w:r w:rsidRPr="00C16317">
        <w:rPr>
          <w:sz w:val="20"/>
          <w:szCs w:val="20"/>
        </w:rPr>
        <w:t xml:space="preserve">Monte Carlo analysis of </w:t>
      </w:r>
      <w:proofErr w:type="gramStart"/>
      <w:r w:rsidRPr="00C16317">
        <w:rPr>
          <w:sz w:val="20"/>
          <w:szCs w:val="20"/>
        </w:rPr>
        <w:t>a large number of</w:t>
      </w:r>
      <w:proofErr w:type="gramEnd"/>
      <w:r w:rsidRPr="00C16317">
        <w:rPr>
          <w:sz w:val="20"/>
          <w:szCs w:val="20"/>
        </w:rPr>
        <w:t xml:space="preserve"> simulated datasets led them to observe that oblateness</w:t>
      </w:r>
      <w:r w:rsidR="00EB725B" w:rsidRPr="00C16317">
        <w:rPr>
          <w:sz w:val="20"/>
          <w:szCs w:val="20"/>
        </w:rPr>
        <w:t>, defined as</w:t>
      </w:r>
    </w:p>
    <w:p w14:paraId="46E7B308" w14:textId="2BC98891" w:rsidR="00AC2F90" w:rsidRPr="00C16317" w:rsidRDefault="00AC2F90" w:rsidP="00AC2F90">
      <w:pPr>
        <w:pStyle w:val="NoSpacing"/>
        <w:ind w:left="1440"/>
        <w:rPr>
          <w:b/>
          <w:bCs/>
          <w:sz w:val="20"/>
          <w:szCs w:val="20"/>
        </w:rPr>
      </w:pPr>
      <w:r w:rsidRPr="00C16317">
        <w:rPr>
          <w:b/>
          <w:bCs/>
          <w:sz w:val="20"/>
          <w:szCs w:val="20"/>
        </w:rPr>
        <w:t>O</w:t>
      </w:r>
      <w:r w:rsidR="00EB725B" w:rsidRPr="00C16317">
        <w:rPr>
          <w:b/>
          <w:bCs/>
          <w:sz w:val="20"/>
          <w:szCs w:val="20"/>
        </w:rPr>
        <w:t>b</w:t>
      </w:r>
      <w:r w:rsidRPr="00C16317">
        <w:rPr>
          <w:b/>
          <w:bCs/>
          <w:sz w:val="20"/>
          <w:szCs w:val="20"/>
        </w:rPr>
        <w:t xml:space="preserve"> = ln</w:t>
      </w:r>
      <w:r w:rsidR="00A91867" w:rsidRPr="00C16317">
        <w:rPr>
          <w:b/>
          <w:bCs/>
          <w:sz w:val="20"/>
          <w:szCs w:val="20"/>
        </w:rPr>
        <w:t xml:space="preserve"> </w:t>
      </w:r>
      <w:r w:rsidRPr="00C16317">
        <w:rPr>
          <w:b/>
          <w:bCs/>
          <w:sz w:val="20"/>
          <w:szCs w:val="20"/>
        </w:rPr>
        <w:t>(</w:t>
      </w:r>
      <w:r w:rsidR="008305B8" w:rsidRPr="00C16317">
        <w:rPr>
          <w:rFonts w:cstheme="minorHAnsi"/>
          <w:b/>
          <w:bCs/>
          <w:sz w:val="20"/>
          <w:szCs w:val="20"/>
        </w:rPr>
        <w:t>λ</w:t>
      </w:r>
      <w:r w:rsidRPr="00C16317">
        <w:rPr>
          <w:b/>
          <w:bCs/>
          <w:sz w:val="20"/>
          <w:szCs w:val="20"/>
          <w:vertAlign w:val="subscript"/>
        </w:rPr>
        <w:t>2</w:t>
      </w:r>
      <w:r w:rsidRPr="00C16317">
        <w:rPr>
          <w:b/>
          <w:bCs/>
          <w:sz w:val="20"/>
          <w:szCs w:val="20"/>
        </w:rPr>
        <w:t>/</w:t>
      </w:r>
      <w:r w:rsidR="008305B8" w:rsidRPr="00C16317">
        <w:rPr>
          <w:rFonts w:cstheme="minorHAnsi"/>
          <w:b/>
          <w:bCs/>
          <w:sz w:val="20"/>
          <w:szCs w:val="20"/>
        </w:rPr>
        <w:t>λ</w:t>
      </w:r>
      <w:r w:rsidRPr="00C16317">
        <w:rPr>
          <w:b/>
          <w:bCs/>
          <w:sz w:val="20"/>
          <w:szCs w:val="20"/>
          <w:vertAlign w:val="subscript"/>
        </w:rPr>
        <w:t>3</w:t>
      </w:r>
      <w:r w:rsidRPr="00C16317">
        <w:rPr>
          <w:b/>
          <w:bCs/>
          <w:sz w:val="20"/>
          <w:szCs w:val="20"/>
        </w:rPr>
        <w:t>)</w:t>
      </w:r>
      <w:r w:rsidR="00A8512D" w:rsidRPr="00C16317">
        <w:rPr>
          <w:b/>
          <w:bCs/>
          <w:sz w:val="20"/>
          <w:szCs w:val="20"/>
        </w:rPr>
        <w:t xml:space="preserve">  </w:t>
      </w:r>
    </w:p>
    <w:p w14:paraId="10CEAAA3" w14:textId="14AE7922" w:rsidR="00AC2F90" w:rsidRPr="00C16317" w:rsidRDefault="00AC2F90" w:rsidP="00AC2F90">
      <w:pPr>
        <w:pStyle w:val="NoSpacing"/>
        <w:rPr>
          <w:rFonts w:cstheme="minorHAnsi"/>
          <w:sz w:val="20"/>
          <w:szCs w:val="20"/>
        </w:rPr>
      </w:pPr>
      <w:r w:rsidRPr="00C16317">
        <w:rPr>
          <w:sz w:val="20"/>
          <w:szCs w:val="20"/>
        </w:rPr>
        <w:t>of a point cloud is the strongest predictor of the confidence with which an orientation is inferred</w:t>
      </w:r>
      <w:r w:rsidR="00FA757B">
        <w:rPr>
          <w:sz w:val="20"/>
          <w:szCs w:val="20"/>
        </w:rPr>
        <w:t xml:space="preserve">. </w:t>
      </w:r>
      <w:r w:rsidR="00660A26" w:rsidRPr="00C16317">
        <w:rPr>
          <w:sz w:val="20"/>
          <w:szCs w:val="20"/>
        </w:rPr>
        <w:t xml:space="preserve">If </w:t>
      </w:r>
      <w:r w:rsidR="00991446" w:rsidRPr="00C16317">
        <w:rPr>
          <w:sz w:val="20"/>
          <w:szCs w:val="20"/>
        </w:rPr>
        <w:t>α</w:t>
      </w:r>
      <w:r w:rsidR="00660A26" w:rsidRPr="00C16317">
        <w:rPr>
          <w:b/>
          <w:bCs/>
          <w:sz w:val="20"/>
          <w:szCs w:val="20"/>
          <w:vertAlign w:val="subscript"/>
        </w:rPr>
        <w:t>95</w:t>
      </w:r>
      <w:r w:rsidR="00660A26" w:rsidRPr="00C16317">
        <w:rPr>
          <w:sz w:val="20"/>
          <w:szCs w:val="20"/>
        </w:rPr>
        <w:t xml:space="preserve"> is the radius of the circle on the unit sphere that contains 95% of the poles to the calculated best-fit planes, they suggest that f</w:t>
      </w:r>
      <w:r w:rsidRPr="00C16317">
        <w:rPr>
          <w:sz w:val="20"/>
          <w:szCs w:val="20"/>
        </w:rPr>
        <w:t xml:space="preserve">or </w:t>
      </w:r>
      <w:r w:rsidRPr="00C16317">
        <w:rPr>
          <w:b/>
          <w:bCs/>
          <w:sz w:val="20"/>
          <w:szCs w:val="20"/>
        </w:rPr>
        <w:t>O</w:t>
      </w:r>
      <w:r w:rsidR="00EB725B" w:rsidRPr="00C16317">
        <w:rPr>
          <w:b/>
          <w:bCs/>
          <w:sz w:val="20"/>
          <w:szCs w:val="20"/>
        </w:rPr>
        <w:t>b</w:t>
      </w:r>
      <w:r w:rsidRPr="00C16317">
        <w:rPr>
          <w:sz w:val="20"/>
          <w:szCs w:val="20"/>
        </w:rPr>
        <w:t xml:space="preserve"> = 3, </w:t>
      </w:r>
      <w:r w:rsidR="00991446" w:rsidRPr="00C16317">
        <w:rPr>
          <w:b/>
          <w:bCs/>
          <w:sz w:val="20"/>
          <w:szCs w:val="20"/>
        </w:rPr>
        <w:t>α</w:t>
      </w:r>
      <w:r w:rsidRPr="00C16317">
        <w:rPr>
          <w:b/>
          <w:bCs/>
          <w:sz w:val="20"/>
          <w:szCs w:val="20"/>
          <w:vertAlign w:val="subscript"/>
        </w:rPr>
        <w:t>95</w:t>
      </w:r>
      <w:r w:rsidRPr="00C16317">
        <w:rPr>
          <w:sz w:val="20"/>
          <w:szCs w:val="20"/>
        </w:rPr>
        <w:t xml:space="preserve"> = 5</w:t>
      </w:r>
      <w:r w:rsidRPr="00C16317">
        <w:rPr>
          <w:rFonts w:cstheme="minorHAnsi"/>
          <w:sz w:val="20"/>
          <w:szCs w:val="20"/>
        </w:rPr>
        <w:t>°</w:t>
      </w:r>
      <w:r w:rsidRPr="00C16317">
        <w:rPr>
          <w:sz w:val="20"/>
          <w:szCs w:val="20"/>
        </w:rPr>
        <w:t xml:space="preserve">; for </w:t>
      </w:r>
      <w:r w:rsidRPr="00C16317">
        <w:rPr>
          <w:b/>
          <w:bCs/>
          <w:sz w:val="20"/>
          <w:szCs w:val="20"/>
        </w:rPr>
        <w:t>O</w:t>
      </w:r>
      <w:r w:rsidR="00EB725B" w:rsidRPr="00C16317">
        <w:rPr>
          <w:b/>
          <w:bCs/>
          <w:sz w:val="20"/>
          <w:szCs w:val="20"/>
        </w:rPr>
        <w:t>b</w:t>
      </w:r>
      <w:r w:rsidRPr="00C16317">
        <w:rPr>
          <w:sz w:val="20"/>
          <w:szCs w:val="20"/>
        </w:rPr>
        <w:t xml:space="preserve"> = 1.5, </w:t>
      </w:r>
      <w:r w:rsidR="00991446" w:rsidRPr="00C16317">
        <w:rPr>
          <w:b/>
          <w:bCs/>
          <w:sz w:val="20"/>
          <w:szCs w:val="20"/>
        </w:rPr>
        <w:t>α</w:t>
      </w:r>
      <w:r w:rsidRPr="00C16317">
        <w:rPr>
          <w:b/>
          <w:bCs/>
          <w:sz w:val="20"/>
          <w:szCs w:val="20"/>
          <w:vertAlign w:val="subscript"/>
        </w:rPr>
        <w:t>95</w:t>
      </w:r>
      <w:r w:rsidRPr="00C16317">
        <w:rPr>
          <w:sz w:val="20"/>
          <w:szCs w:val="20"/>
        </w:rPr>
        <w:t xml:space="preserve"> = 10</w:t>
      </w:r>
      <w:r w:rsidRPr="00C16317">
        <w:rPr>
          <w:rFonts w:cstheme="minorHAnsi"/>
          <w:sz w:val="20"/>
          <w:szCs w:val="20"/>
        </w:rPr>
        <w:t>°. Generalization of their analysis (</w:t>
      </w:r>
      <w:r w:rsidR="004601FF" w:rsidRPr="00C16317">
        <w:rPr>
          <w:rFonts w:cstheme="minorHAnsi"/>
          <w:sz w:val="20"/>
          <w:szCs w:val="20"/>
        </w:rPr>
        <w:t>using</w:t>
      </w:r>
      <w:r w:rsidR="00EB725B" w:rsidRPr="00C16317">
        <w:rPr>
          <w:rFonts w:cstheme="minorHAnsi"/>
          <w:sz w:val="20"/>
          <w:szCs w:val="20"/>
        </w:rPr>
        <w:t xml:space="preserve"> </w:t>
      </w:r>
      <w:r w:rsidRPr="00C16317">
        <w:rPr>
          <w:rFonts w:cstheme="minorHAnsi"/>
          <w:sz w:val="20"/>
          <w:szCs w:val="20"/>
        </w:rPr>
        <w:t>their Figure 6, upper right graph) suggests the following formula</w:t>
      </w:r>
      <w:r w:rsidR="00030D56">
        <w:rPr>
          <w:rFonts w:cstheme="minorHAnsi"/>
          <w:sz w:val="20"/>
          <w:szCs w:val="20"/>
        </w:rPr>
        <w:t>s</w:t>
      </w:r>
      <w:r w:rsidRPr="00C16317">
        <w:rPr>
          <w:rFonts w:cstheme="minorHAnsi"/>
          <w:sz w:val="20"/>
          <w:szCs w:val="20"/>
        </w:rPr>
        <w:t>:</w:t>
      </w:r>
    </w:p>
    <w:p w14:paraId="525D73A3" w14:textId="523E39EB" w:rsidR="00EB725B" w:rsidRPr="00C16317" w:rsidRDefault="00AC2F90" w:rsidP="00A91867">
      <w:pPr>
        <w:pStyle w:val="NoSpacing"/>
        <w:ind w:left="1440"/>
        <w:rPr>
          <w:b/>
          <w:bCs/>
          <w:sz w:val="20"/>
          <w:szCs w:val="20"/>
        </w:rPr>
      </w:pPr>
      <w:r w:rsidRPr="00C16317">
        <w:rPr>
          <w:b/>
          <w:bCs/>
          <w:sz w:val="20"/>
          <w:szCs w:val="20"/>
        </w:rPr>
        <w:t>O</w:t>
      </w:r>
      <w:r w:rsidR="00EB725B" w:rsidRPr="00C16317">
        <w:rPr>
          <w:b/>
          <w:bCs/>
          <w:sz w:val="20"/>
          <w:szCs w:val="20"/>
        </w:rPr>
        <w:t>b</w:t>
      </w:r>
      <w:r w:rsidRPr="00C16317">
        <w:rPr>
          <w:b/>
          <w:bCs/>
          <w:sz w:val="20"/>
          <w:szCs w:val="20"/>
        </w:rPr>
        <w:t xml:space="preserve"> </w:t>
      </w:r>
      <w:r w:rsidR="00EB725B" w:rsidRPr="00C16317">
        <w:rPr>
          <w:b/>
          <w:bCs/>
          <w:sz w:val="20"/>
          <w:szCs w:val="20"/>
        </w:rPr>
        <w:t>&gt;= 1.5:</w:t>
      </w:r>
      <w:r w:rsidR="00A91867" w:rsidRPr="00C16317">
        <w:rPr>
          <w:b/>
          <w:bCs/>
          <w:sz w:val="20"/>
          <w:szCs w:val="20"/>
        </w:rPr>
        <w:t xml:space="preserve">   </w:t>
      </w:r>
      <w:r w:rsidR="00991446" w:rsidRPr="00C16317">
        <w:rPr>
          <w:b/>
          <w:bCs/>
          <w:sz w:val="20"/>
          <w:szCs w:val="20"/>
        </w:rPr>
        <w:t>α</w:t>
      </w:r>
      <w:r w:rsidR="00EB725B" w:rsidRPr="00C16317">
        <w:rPr>
          <w:b/>
          <w:bCs/>
          <w:sz w:val="20"/>
          <w:szCs w:val="20"/>
          <w:vertAlign w:val="subscript"/>
        </w:rPr>
        <w:t>95</w:t>
      </w:r>
      <w:r w:rsidR="00EB725B" w:rsidRPr="00C16317">
        <w:rPr>
          <w:b/>
          <w:bCs/>
          <w:sz w:val="20"/>
          <w:szCs w:val="20"/>
        </w:rPr>
        <w:t xml:space="preserve"> = 10</w:t>
      </w:r>
      <w:r w:rsidR="00EB725B" w:rsidRPr="00C16317">
        <w:rPr>
          <w:b/>
          <w:bCs/>
          <w:sz w:val="20"/>
          <w:szCs w:val="20"/>
          <w:vertAlign w:val="superscript"/>
        </w:rPr>
        <w:t>(1.30103 – Ob*0.200687)</w:t>
      </w:r>
    </w:p>
    <w:p w14:paraId="40CA6DBE" w14:textId="2703E2AC" w:rsidR="00EB725B" w:rsidRPr="00C16317" w:rsidRDefault="00EB725B" w:rsidP="00A91867">
      <w:pPr>
        <w:pStyle w:val="NoSpacing"/>
        <w:ind w:left="1440"/>
        <w:rPr>
          <w:b/>
          <w:bCs/>
          <w:sz w:val="20"/>
          <w:szCs w:val="20"/>
        </w:rPr>
      </w:pPr>
      <w:r w:rsidRPr="00C16317">
        <w:rPr>
          <w:b/>
          <w:bCs/>
          <w:sz w:val="20"/>
          <w:szCs w:val="20"/>
        </w:rPr>
        <w:t>Ob &lt; 1.5:</w:t>
      </w:r>
      <w:r w:rsidR="00A91867" w:rsidRPr="00C16317">
        <w:rPr>
          <w:b/>
          <w:bCs/>
          <w:sz w:val="20"/>
          <w:szCs w:val="20"/>
        </w:rPr>
        <w:t xml:space="preserve">    </w:t>
      </w:r>
      <w:r w:rsidR="00991446" w:rsidRPr="00C16317">
        <w:rPr>
          <w:b/>
          <w:bCs/>
          <w:sz w:val="20"/>
          <w:szCs w:val="20"/>
        </w:rPr>
        <w:t>α</w:t>
      </w:r>
      <w:r w:rsidRPr="00C16317">
        <w:rPr>
          <w:b/>
          <w:bCs/>
          <w:sz w:val="20"/>
          <w:szCs w:val="20"/>
          <w:vertAlign w:val="subscript"/>
        </w:rPr>
        <w:t>95</w:t>
      </w:r>
      <w:r w:rsidRPr="00C16317">
        <w:rPr>
          <w:b/>
          <w:bCs/>
          <w:sz w:val="20"/>
          <w:szCs w:val="20"/>
        </w:rPr>
        <w:t xml:space="preserve"> = 10</w:t>
      </w:r>
      <w:r w:rsidRPr="00C16317">
        <w:rPr>
          <w:b/>
          <w:bCs/>
          <w:sz w:val="20"/>
          <w:szCs w:val="20"/>
          <w:vertAlign w:val="superscript"/>
        </w:rPr>
        <w:t>(2.2 – Ob*0.8)</w:t>
      </w:r>
    </w:p>
    <w:p w14:paraId="3AF720B6" w14:textId="03002A55" w:rsidR="00EB725B" w:rsidRDefault="00EB725B" w:rsidP="0005305F">
      <w:pPr>
        <w:rPr>
          <w:rFonts w:cstheme="minorHAnsi"/>
          <w:szCs w:val="20"/>
        </w:rPr>
      </w:pPr>
      <w:r w:rsidRPr="00C16317">
        <w:rPr>
          <w:rFonts w:cstheme="minorHAnsi"/>
          <w:szCs w:val="20"/>
        </w:rPr>
        <w:t xml:space="preserve">This result is </w:t>
      </w:r>
      <w:proofErr w:type="gramStart"/>
      <w:r w:rsidR="008305B8" w:rsidRPr="00C16317">
        <w:rPr>
          <w:rFonts w:cstheme="minorHAnsi"/>
          <w:szCs w:val="20"/>
        </w:rPr>
        <w:t>similar to</w:t>
      </w:r>
      <w:proofErr w:type="gramEnd"/>
      <w:r w:rsidRPr="00C16317">
        <w:rPr>
          <w:rFonts w:cstheme="minorHAnsi"/>
          <w:szCs w:val="20"/>
        </w:rPr>
        <w:t xml:space="preserve"> the </w:t>
      </w:r>
      <w:r w:rsidR="008305B8" w:rsidRPr="00C16317">
        <w:rPr>
          <w:rFonts w:cstheme="minorHAnsi"/>
          <w:szCs w:val="20"/>
        </w:rPr>
        <w:t>test for planarity #2 of</w:t>
      </w:r>
      <w:r w:rsidRPr="00C16317">
        <w:rPr>
          <w:rFonts w:cstheme="minorHAnsi"/>
          <w:szCs w:val="20"/>
        </w:rPr>
        <w:t xml:space="preserve"> Jones and others (2016)</w:t>
      </w:r>
      <w:r w:rsidR="00AA5EEF" w:rsidRPr="00C16317">
        <w:rPr>
          <w:rFonts w:cstheme="minorHAnsi"/>
          <w:szCs w:val="20"/>
        </w:rPr>
        <w:t>, which</w:t>
      </w:r>
      <w:r w:rsidR="008305B8" w:rsidRPr="00C16317">
        <w:rPr>
          <w:rFonts w:cstheme="minorHAnsi"/>
          <w:szCs w:val="20"/>
        </w:rPr>
        <w:t xml:space="preserve"> </w:t>
      </w:r>
      <w:r w:rsidR="00AA5EEF" w:rsidRPr="00C16317">
        <w:rPr>
          <w:rFonts w:cstheme="minorHAnsi"/>
          <w:szCs w:val="20"/>
        </w:rPr>
        <w:t>rejects f</w:t>
      </w:r>
      <w:r w:rsidRPr="00C16317">
        <w:rPr>
          <w:rFonts w:cstheme="minorHAnsi"/>
          <w:szCs w:val="20"/>
        </w:rPr>
        <w:t xml:space="preserve">its with </w:t>
      </w:r>
      <w:r w:rsidRPr="00C16317">
        <w:rPr>
          <w:rFonts w:cstheme="minorHAnsi"/>
          <w:b/>
          <w:bCs/>
          <w:szCs w:val="20"/>
        </w:rPr>
        <w:t>Ob &lt; ln</w:t>
      </w:r>
      <w:r w:rsidR="00A91867" w:rsidRPr="00C16317">
        <w:rPr>
          <w:rFonts w:cstheme="minorHAnsi"/>
          <w:b/>
          <w:bCs/>
          <w:szCs w:val="20"/>
        </w:rPr>
        <w:t xml:space="preserve"> </w:t>
      </w:r>
      <w:r w:rsidRPr="00C16317">
        <w:rPr>
          <w:rFonts w:cstheme="minorHAnsi"/>
          <w:b/>
          <w:bCs/>
          <w:szCs w:val="20"/>
        </w:rPr>
        <w:t>(10)</w:t>
      </w:r>
      <w:r w:rsidR="008305B8" w:rsidRPr="00C16317">
        <w:rPr>
          <w:rFonts w:cstheme="minorHAnsi"/>
          <w:szCs w:val="20"/>
        </w:rPr>
        <w:t xml:space="preserve">, equivalent to </w:t>
      </w:r>
      <w:r w:rsidR="00991446" w:rsidRPr="00C16317">
        <w:rPr>
          <w:rFonts w:cstheme="minorHAnsi"/>
          <w:b/>
          <w:bCs/>
          <w:szCs w:val="20"/>
        </w:rPr>
        <w:t>α</w:t>
      </w:r>
      <w:r w:rsidR="008305B8" w:rsidRPr="00C16317">
        <w:rPr>
          <w:rFonts w:cstheme="minorHAnsi"/>
          <w:b/>
          <w:bCs/>
          <w:szCs w:val="20"/>
          <w:vertAlign w:val="subscript"/>
        </w:rPr>
        <w:t>95</w:t>
      </w:r>
      <w:r w:rsidR="008305B8" w:rsidRPr="00C16317">
        <w:rPr>
          <w:rFonts w:cstheme="minorHAnsi"/>
          <w:b/>
          <w:bCs/>
          <w:szCs w:val="20"/>
        </w:rPr>
        <w:t xml:space="preserve"> = </w:t>
      </w:r>
      <w:r w:rsidR="009E73FF" w:rsidRPr="00C16317">
        <w:rPr>
          <w:rFonts w:cstheme="minorHAnsi"/>
          <w:b/>
          <w:bCs/>
          <w:szCs w:val="20"/>
        </w:rPr>
        <w:t>6.9°</w:t>
      </w:r>
      <w:r w:rsidRPr="00C16317">
        <w:rPr>
          <w:rFonts w:cstheme="minorHAnsi"/>
          <w:szCs w:val="20"/>
        </w:rPr>
        <w:t xml:space="preserve">. </w:t>
      </w:r>
    </w:p>
    <w:p w14:paraId="3864C22A" w14:textId="49A52E80" w:rsidR="00813B01" w:rsidRPr="00813B01" w:rsidRDefault="00813B01" w:rsidP="0005305F">
      <w:pPr>
        <w:rPr>
          <w:rFonts w:cstheme="minorHAnsi"/>
          <w:szCs w:val="20"/>
        </w:rPr>
      </w:pPr>
      <w:r>
        <w:rPr>
          <w:rFonts w:cstheme="minorHAnsi"/>
          <w:szCs w:val="20"/>
        </w:rPr>
        <w:t>Large oblateness indicates a confident fit of a plane to a point cloud but provides no guarantee that the point cloud corresponds to an outcrop trace of a planar feature</w:t>
      </w:r>
      <w:r w:rsidR="00FA757B">
        <w:rPr>
          <w:rFonts w:cstheme="minorHAnsi"/>
          <w:szCs w:val="20"/>
        </w:rPr>
        <w:t xml:space="preserve">. </w:t>
      </w:r>
      <w:r>
        <w:rPr>
          <w:rFonts w:cstheme="minorHAnsi"/>
          <w:szCs w:val="20"/>
        </w:rPr>
        <w:t>In general, the only guarantee is provided by the judgement of the observer</w:t>
      </w:r>
      <w:r w:rsidR="00FA757B">
        <w:rPr>
          <w:rFonts w:cstheme="minorHAnsi"/>
          <w:szCs w:val="20"/>
        </w:rPr>
        <w:t xml:space="preserve">. </w:t>
      </w:r>
      <w:r>
        <w:rPr>
          <w:rFonts w:cstheme="minorHAnsi"/>
          <w:szCs w:val="20"/>
        </w:rPr>
        <w:t xml:space="preserve">One can, however, ask that the dimensions of the point cloud be consistent with likely errors in the observations, particularly that </w:t>
      </w:r>
      <w:r w:rsidRPr="007C4D4A">
        <w:rPr>
          <w:rFonts w:cstheme="minorHAnsi"/>
          <w:b/>
          <w:bCs/>
        </w:rPr>
        <w:t>sqrt(λ</w:t>
      </w:r>
      <w:r>
        <w:rPr>
          <w:rFonts w:cstheme="minorHAnsi"/>
          <w:b/>
          <w:bCs/>
          <w:vertAlign w:val="subscript"/>
        </w:rPr>
        <w:t>3</w:t>
      </w:r>
      <w:r w:rsidRPr="007C4D4A">
        <w:rPr>
          <w:rFonts w:cstheme="minorHAnsi"/>
          <w:b/>
          <w:bCs/>
        </w:rPr>
        <w:t>/n)</w:t>
      </w:r>
      <w:r>
        <w:rPr>
          <w:rFonts w:cstheme="minorHAnsi"/>
          <w:b/>
          <w:bCs/>
        </w:rPr>
        <w:t xml:space="preserve"> </w:t>
      </w:r>
      <w:r w:rsidRPr="00813B01">
        <w:rPr>
          <w:rFonts w:cstheme="minorHAnsi"/>
        </w:rPr>
        <w:t>be smaller than likely measurement error</w:t>
      </w:r>
      <w:r>
        <w:rPr>
          <w:rFonts w:cstheme="minorHAnsi"/>
        </w:rPr>
        <w:t xml:space="preserve">s and </w:t>
      </w:r>
      <w:r w:rsidRPr="007C4D4A">
        <w:rPr>
          <w:rFonts w:cstheme="minorHAnsi"/>
          <w:b/>
          <w:bCs/>
        </w:rPr>
        <w:t>sqrt(λ</w:t>
      </w:r>
      <w:r w:rsidRPr="007C4D4A">
        <w:rPr>
          <w:rFonts w:cstheme="minorHAnsi"/>
          <w:b/>
          <w:bCs/>
          <w:vertAlign w:val="subscript"/>
        </w:rPr>
        <w:t>2</w:t>
      </w:r>
      <w:r w:rsidRPr="007C4D4A">
        <w:rPr>
          <w:rFonts w:cstheme="minorHAnsi"/>
          <w:b/>
          <w:bCs/>
        </w:rPr>
        <w:t>/n)</w:t>
      </w:r>
      <w:r>
        <w:rPr>
          <w:rFonts w:cstheme="minorHAnsi"/>
          <w:b/>
          <w:bCs/>
        </w:rPr>
        <w:t xml:space="preserve"> </w:t>
      </w:r>
      <w:r w:rsidRPr="00813B01">
        <w:rPr>
          <w:rFonts w:cstheme="minorHAnsi"/>
        </w:rPr>
        <w:t>be</w:t>
      </w:r>
      <w:r>
        <w:rPr>
          <w:rFonts w:cstheme="minorHAnsi"/>
        </w:rPr>
        <w:t xml:space="preserve"> larger than such errors</w:t>
      </w:r>
      <w:r w:rsidR="00FA757B">
        <w:rPr>
          <w:rFonts w:cstheme="minorHAnsi"/>
        </w:rPr>
        <w:t xml:space="preserve">. </w:t>
      </w:r>
    </w:p>
    <w:p w14:paraId="4268DF63" w14:textId="500E0F58" w:rsidR="00A605AF" w:rsidRPr="00C16317" w:rsidRDefault="005E5AD4" w:rsidP="00A605AF">
      <w:pPr>
        <w:rPr>
          <w:rFonts w:cstheme="minorHAnsi"/>
          <w:szCs w:val="20"/>
        </w:rPr>
      </w:pPr>
      <w:r w:rsidRPr="00C16317">
        <w:rPr>
          <w:rFonts w:cstheme="minorHAnsi"/>
          <w:szCs w:val="20"/>
        </w:rPr>
        <w:t xml:space="preserve">Script </w:t>
      </w:r>
      <w:r w:rsidR="003A6DA3" w:rsidRPr="003A6DA3">
        <w:rPr>
          <w:rFonts w:cstheme="minorHAnsi"/>
          <w:szCs w:val="20"/>
        </w:rPr>
        <w:t>BeddingTracesToS&amp;D</w:t>
      </w:r>
      <w:r w:rsidRPr="003A6DA3">
        <w:rPr>
          <w:rFonts w:cstheme="minorHAnsi"/>
          <w:szCs w:val="20"/>
        </w:rPr>
        <w:t>.py</w:t>
      </w:r>
      <w:r w:rsidRPr="00C16317">
        <w:rPr>
          <w:rFonts w:cstheme="minorHAnsi"/>
          <w:szCs w:val="20"/>
        </w:rPr>
        <w:t xml:space="preserve"> contains </w:t>
      </w:r>
      <w:r w:rsidR="00AF1F17" w:rsidRPr="00C16317">
        <w:rPr>
          <w:rFonts w:cstheme="minorHAnsi"/>
          <w:szCs w:val="20"/>
        </w:rPr>
        <w:t>four</w:t>
      </w:r>
      <w:r w:rsidRPr="00C16317">
        <w:rPr>
          <w:rFonts w:cstheme="minorHAnsi"/>
          <w:szCs w:val="20"/>
        </w:rPr>
        <w:t xml:space="preserve"> tests for </w:t>
      </w:r>
      <w:r w:rsidR="00AF1F17" w:rsidRPr="00C16317">
        <w:rPr>
          <w:rFonts w:cstheme="minorHAnsi"/>
          <w:szCs w:val="20"/>
        </w:rPr>
        <w:t xml:space="preserve">the </w:t>
      </w:r>
      <w:r w:rsidR="00305D10" w:rsidRPr="00C16317">
        <w:rPr>
          <w:rFonts w:cstheme="minorHAnsi"/>
          <w:szCs w:val="20"/>
        </w:rPr>
        <w:t>reliability of a fitted plane</w:t>
      </w:r>
      <w:r w:rsidR="00A605AF" w:rsidRPr="00C16317">
        <w:rPr>
          <w:rFonts w:cstheme="minorHAnsi"/>
          <w:szCs w:val="20"/>
        </w:rPr>
        <w:t xml:space="preserve">. Cutoff values for </w:t>
      </w:r>
      <w:r w:rsidR="00A605AF" w:rsidRPr="00C16317">
        <w:rPr>
          <w:rFonts w:cstheme="minorHAnsi"/>
          <w:b/>
          <w:bCs/>
          <w:szCs w:val="20"/>
        </w:rPr>
        <w:t>n</w:t>
      </w:r>
      <w:r w:rsidR="00A605AF" w:rsidRPr="00C16317">
        <w:rPr>
          <w:rFonts w:cstheme="minorHAnsi"/>
          <w:szCs w:val="20"/>
        </w:rPr>
        <w:t xml:space="preserve">, </w:t>
      </w:r>
      <w:r w:rsidR="00A605AF" w:rsidRPr="00C16317">
        <w:rPr>
          <w:rFonts w:cstheme="minorHAnsi"/>
          <w:b/>
          <w:bCs/>
          <w:szCs w:val="20"/>
        </w:rPr>
        <w:t>sqrt(λ</w:t>
      </w:r>
      <w:r w:rsidR="00A605AF" w:rsidRPr="00C16317">
        <w:rPr>
          <w:rFonts w:cstheme="minorHAnsi"/>
          <w:b/>
          <w:bCs/>
          <w:szCs w:val="20"/>
          <w:vertAlign w:val="subscript"/>
        </w:rPr>
        <w:t>2</w:t>
      </w:r>
      <w:r w:rsidR="00A605AF" w:rsidRPr="00C16317">
        <w:rPr>
          <w:rFonts w:cstheme="minorHAnsi"/>
          <w:b/>
          <w:bCs/>
          <w:szCs w:val="20"/>
        </w:rPr>
        <w:t>/n)</w:t>
      </w:r>
      <w:r w:rsidR="00A605AF" w:rsidRPr="00C16317">
        <w:rPr>
          <w:rFonts w:cstheme="minorHAnsi"/>
          <w:szCs w:val="20"/>
        </w:rPr>
        <w:t xml:space="preserve">, </w:t>
      </w:r>
      <w:r w:rsidR="00A605AF" w:rsidRPr="00C16317">
        <w:rPr>
          <w:rFonts w:cstheme="minorHAnsi"/>
          <w:b/>
          <w:bCs/>
          <w:szCs w:val="20"/>
        </w:rPr>
        <w:t>sqrt(λ</w:t>
      </w:r>
      <w:r w:rsidR="00A605AF" w:rsidRPr="00C16317">
        <w:rPr>
          <w:rFonts w:cstheme="minorHAnsi"/>
          <w:b/>
          <w:bCs/>
          <w:szCs w:val="20"/>
          <w:vertAlign w:val="subscript"/>
        </w:rPr>
        <w:t>3</w:t>
      </w:r>
      <w:r w:rsidR="00A605AF" w:rsidRPr="00C16317">
        <w:rPr>
          <w:rFonts w:cstheme="minorHAnsi"/>
          <w:b/>
          <w:bCs/>
          <w:szCs w:val="20"/>
        </w:rPr>
        <w:t>/n)</w:t>
      </w:r>
      <w:r w:rsidR="00A605AF" w:rsidRPr="00C16317">
        <w:rPr>
          <w:rFonts w:cstheme="minorHAnsi"/>
          <w:szCs w:val="20"/>
        </w:rPr>
        <w:t xml:space="preserve">, and </w:t>
      </w:r>
      <w:r w:rsidR="00A605AF" w:rsidRPr="00C16317">
        <w:rPr>
          <w:rFonts w:cstheme="minorHAnsi"/>
          <w:b/>
          <w:bCs/>
          <w:szCs w:val="20"/>
        </w:rPr>
        <w:t>Ob</w:t>
      </w:r>
      <w:r w:rsidR="00A605AF" w:rsidRPr="00C16317">
        <w:rPr>
          <w:rFonts w:cstheme="minorHAnsi"/>
          <w:szCs w:val="20"/>
        </w:rPr>
        <w:t xml:space="preserve"> are based on my experience analyzing traces of thick fluvial sandstone beds that are visible in 3-ft (XY) resolution airborne lidar DEMs of steep, lightly-wooded, non-glaciated terrain</w:t>
      </w:r>
      <w:r w:rsidR="00813B01">
        <w:rPr>
          <w:rFonts w:cstheme="minorHAnsi"/>
          <w:szCs w:val="20"/>
        </w:rPr>
        <w:t xml:space="preserve"> with hundreds of meters of local relief</w:t>
      </w:r>
      <w:r w:rsidR="00A605AF" w:rsidRPr="00C16317">
        <w:rPr>
          <w:rFonts w:cstheme="minorHAnsi"/>
          <w:szCs w:val="20"/>
        </w:rPr>
        <w:t xml:space="preserve">. Other strata, other sensing technology, and other terrain may dictate other cutoff values. </w:t>
      </w:r>
      <w:r w:rsidR="002A6AC6">
        <w:rPr>
          <w:rFonts w:cstheme="minorHAnsi"/>
          <w:szCs w:val="20"/>
        </w:rPr>
        <w:t>These c</w:t>
      </w:r>
      <w:r w:rsidR="009B7D08">
        <w:rPr>
          <w:rFonts w:cstheme="minorHAnsi"/>
          <w:szCs w:val="20"/>
        </w:rPr>
        <w:t xml:space="preserve">utoff values </w:t>
      </w:r>
      <w:r w:rsidR="002A6AC6">
        <w:rPr>
          <w:rFonts w:cstheme="minorHAnsi"/>
          <w:szCs w:val="20"/>
        </w:rPr>
        <w:t xml:space="preserve">may be </w:t>
      </w:r>
      <w:r w:rsidR="009C4382">
        <w:rPr>
          <w:rFonts w:cstheme="minorHAnsi"/>
          <w:szCs w:val="20"/>
        </w:rPr>
        <w:t>changed</w:t>
      </w:r>
      <w:r w:rsidR="002A6AC6">
        <w:rPr>
          <w:rFonts w:cstheme="minorHAnsi"/>
          <w:szCs w:val="20"/>
        </w:rPr>
        <w:t xml:space="preserve"> on</w:t>
      </w:r>
      <w:r w:rsidR="009B7D08">
        <w:rPr>
          <w:rFonts w:cstheme="minorHAnsi"/>
          <w:szCs w:val="20"/>
        </w:rPr>
        <w:t xml:space="preserve"> lines 1</w:t>
      </w:r>
      <w:r w:rsidR="009C4382">
        <w:rPr>
          <w:rFonts w:cstheme="minorHAnsi"/>
          <w:szCs w:val="20"/>
        </w:rPr>
        <w:t>6</w:t>
      </w:r>
      <w:r w:rsidR="009B7D08">
        <w:rPr>
          <w:rFonts w:cstheme="minorHAnsi"/>
          <w:szCs w:val="20"/>
        </w:rPr>
        <w:t>-</w:t>
      </w:r>
      <w:r w:rsidR="009C4382">
        <w:rPr>
          <w:rFonts w:cstheme="minorHAnsi"/>
          <w:szCs w:val="20"/>
        </w:rPr>
        <w:t>19</w:t>
      </w:r>
      <w:r w:rsidR="009B7D08">
        <w:rPr>
          <w:rFonts w:cstheme="minorHAnsi"/>
          <w:szCs w:val="20"/>
        </w:rPr>
        <w:t xml:space="preserve"> of </w:t>
      </w:r>
      <w:r w:rsidR="002A6AC6">
        <w:rPr>
          <w:rFonts w:cstheme="minorHAnsi"/>
          <w:szCs w:val="20"/>
        </w:rPr>
        <w:t xml:space="preserve">file BeddingTracesToS&amp;D.py. </w:t>
      </w:r>
    </w:p>
    <w:p w14:paraId="3AED3F41" w14:textId="6252E3AC" w:rsidR="006C6C03" w:rsidRDefault="00305D10" w:rsidP="006C6C03">
      <w:pPr>
        <w:pStyle w:val="ListParagraph"/>
        <w:numPr>
          <w:ilvl w:val="0"/>
          <w:numId w:val="2"/>
        </w:numPr>
        <w:rPr>
          <w:rFonts w:cstheme="minorHAnsi"/>
        </w:rPr>
      </w:pPr>
      <w:r w:rsidRPr="00305D10">
        <w:rPr>
          <w:rFonts w:cstheme="minorHAnsi"/>
        </w:rPr>
        <w:t xml:space="preserve">Reject fits </w:t>
      </w:r>
      <w:r w:rsidR="007D2FE9">
        <w:rPr>
          <w:rFonts w:cstheme="minorHAnsi"/>
        </w:rPr>
        <w:t xml:space="preserve">where </w:t>
      </w:r>
      <w:r w:rsidR="007D2FE9" w:rsidRPr="007D2FE9">
        <w:rPr>
          <w:rFonts w:cstheme="minorHAnsi"/>
          <w:b/>
          <w:bCs/>
        </w:rPr>
        <w:t>n &lt; 15</w:t>
      </w:r>
      <w:r w:rsidRPr="00305D10">
        <w:rPr>
          <w:rFonts w:cstheme="minorHAnsi"/>
        </w:rPr>
        <w:t xml:space="preserve"> </w:t>
      </w:r>
    </w:p>
    <w:p w14:paraId="1EAE3CFB" w14:textId="77777777" w:rsidR="0080710C" w:rsidRDefault="00A8512D" w:rsidP="006C6C03">
      <w:pPr>
        <w:pStyle w:val="ListParagraph"/>
        <w:rPr>
          <w:rFonts w:cstheme="minorHAnsi"/>
        </w:rPr>
      </w:pPr>
      <w:r w:rsidRPr="006C6C03">
        <w:rPr>
          <w:rFonts w:cstheme="minorHAnsi"/>
        </w:rPr>
        <w:t>Sample size should play a role</w:t>
      </w:r>
      <w:r w:rsidR="00EF3277" w:rsidRPr="006C6C03">
        <w:rPr>
          <w:rFonts w:cstheme="minorHAnsi"/>
        </w:rPr>
        <w:t>.</w:t>
      </w:r>
      <w:r w:rsidRPr="006C6C03">
        <w:rPr>
          <w:rFonts w:cstheme="minorHAnsi"/>
        </w:rPr>
        <w:t xml:space="preserve"> </w:t>
      </w:r>
      <w:r w:rsidR="00991446">
        <w:rPr>
          <w:rFonts w:cstheme="minorHAnsi"/>
        </w:rPr>
        <w:t>Note that since observed traces are uniformly densified to produce input points this is a proxy for trace length. S</w:t>
      </w:r>
      <w:r w:rsidRPr="006C6C03">
        <w:rPr>
          <w:rFonts w:cstheme="minorHAnsi"/>
        </w:rPr>
        <w:t xml:space="preserve">ome </w:t>
      </w:r>
      <w:r w:rsidR="00A91867" w:rsidRPr="006C6C03">
        <w:rPr>
          <w:rFonts w:cstheme="minorHAnsi"/>
        </w:rPr>
        <w:t>traces</w:t>
      </w:r>
      <w:r w:rsidRPr="006C6C03">
        <w:rPr>
          <w:rFonts w:cstheme="minorHAnsi"/>
        </w:rPr>
        <w:t xml:space="preserve"> are simply too </w:t>
      </w:r>
      <w:r w:rsidR="00A91867" w:rsidRPr="006C6C03">
        <w:rPr>
          <w:rFonts w:cstheme="minorHAnsi"/>
        </w:rPr>
        <w:t>short, given the observation scale, to produce a useful result</w:t>
      </w:r>
      <w:r w:rsidRPr="006C6C03">
        <w:rPr>
          <w:rFonts w:cstheme="minorHAnsi"/>
        </w:rPr>
        <w:t xml:space="preserve">. </w:t>
      </w:r>
    </w:p>
    <w:p w14:paraId="63F876C8" w14:textId="45EB49C3" w:rsidR="008305B8" w:rsidRPr="006C6C03" w:rsidRDefault="0080710C" w:rsidP="0080710C">
      <w:pPr>
        <w:pStyle w:val="ListParagraph"/>
        <w:contextualSpacing w:val="0"/>
        <w:rPr>
          <w:rFonts w:cstheme="minorHAnsi"/>
        </w:rPr>
      </w:pPr>
      <w:r>
        <w:rPr>
          <w:rFonts w:cstheme="minorHAnsi"/>
        </w:rPr>
        <w:t xml:space="preserve">If you get an error message that </w:t>
      </w:r>
      <w:r w:rsidRPr="007F310D">
        <w:rPr>
          <w:rFonts w:cstheme="minorHAnsi"/>
        </w:rPr>
        <w:t>n</w:t>
      </w:r>
      <w:r>
        <w:rPr>
          <w:rFonts w:cstheme="minorHAnsi"/>
        </w:rPr>
        <w:t xml:space="preserve"> is too small, consider whether there are nearby traces of coplanar beds that this trace could be stacked with. </w:t>
      </w:r>
    </w:p>
    <w:p w14:paraId="34CE72A3" w14:textId="523E549F" w:rsidR="00AF1F17" w:rsidRDefault="00AF1F17" w:rsidP="0080710C">
      <w:pPr>
        <w:pStyle w:val="ListParagraph"/>
        <w:numPr>
          <w:ilvl w:val="0"/>
          <w:numId w:val="2"/>
        </w:numPr>
        <w:rPr>
          <w:rFonts w:cstheme="minorHAnsi"/>
        </w:rPr>
      </w:pPr>
      <w:r>
        <w:rPr>
          <w:rFonts w:cstheme="minorHAnsi"/>
        </w:rPr>
        <w:t xml:space="preserve">Reject fits where </w:t>
      </w:r>
      <w:r w:rsidR="007C4D4A" w:rsidRPr="007C4D4A">
        <w:rPr>
          <w:rFonts w:cstheme="minorHAnsi"/>
          <w:b/>
          <w:bCs/>
        </w:rPr>
        <w:t>sqrt(</w:t>
      </w:r>
      <w:r w:rsidRPr="007C4D4A">
        <w:rPr>
          <w:rFonts w:cstheme="minorHAnsi"/>
          <w:b/>
          <w:bCs/>
        </w:rPr>
        <w:t>λ</w:t>
      </w:r>
      <w:r w:rsidRPr="007C4D4A">
        <w:rPr>
          <w:rFonts w:cstheme="minorHAnsi"/>
          <w:b/>
          <w:bCs/>
          <w:vertAlign w:val="subscript"/>
        </w:rPr>
        <w:t>3</w:t>
      </w:r>
      <w:r w:rsidRPr="007C4D4A">
        <w:rPr>
          <w:rFonts w:cstheme="minorHAnsi"/>
          <w:b/>
          <w:bCs/>
        </w:rPr>
        <w:t>/n</w:t>
      </w:r>
      <w:r w:rsidR="007C4D4A" w:rsidRPr="007C4D4A">
        <w:rPr>
          <w:rFonts w:cstheme="minorHAnsi"/>
          <w:b/>
          <w:bCs/>
        </w:rPr>
        <w:t>)</w:t>
      </w:r>
      <w:r w:rsidRPr="007D2FE9">
        <w:rPr>
          <w:rFonts w:cstheme="minorHAnsi"/>
          <w:b/>
          <w:bCs/>
        </w:rPr>
        <w:t xml:space="preserve"> &gt; </w:t>
      </w:r>
      <w:r w:rsidR="007C5C55" w:rsidRPr="007C5C55">
        <w:rPr>
          <w:rFonts w:cstheme="minorHAnsi"/>
          <w:b/>
          <w:bCs/>
        </w:rPr>
        <w:t>3 * DEM cell size</w:t>
      </w:r>
    </w:p>
    <w:p w14:paraId="3A8A3ABA" w14:textId="54F6ADBB" w:rsidR="0080710C" w:rsidRDefault="00AF1F17" w:rsidP="0080710C">
      <w:pPr>
        <w:pStyle w:val="ListParagraph"/>
        <w:rPr>
          <w:rFonts w:cstheme="minorHAnsi"/>
        </w:rPr>
      </w:pPr>
      <w:r>
        <w:rPr>
          <w:rFonts w:cstheme="minorHAnsi"/>
        </w:rPr>
        <w:t>Variance in the direction of least scatter should be no more than expected from the imprecision in point location</w:t>
      </w:r>
      <w:r w:rsidR="006939A6">
        <w:rPr>
          <w:rFonts w:cstheme="minorHAnsi"/>
        </w:rPr>
        <w:t xml:space="preserve"> (3 * DEM cell size)</w:t>
      </w:r>
      <w:r w:rsidR="00FA757B">
        <w:rPr>
          <w:rFonts w:cstheme="minorHAnsi"/>
        </w:rPr>
        <w:t xml:space="preserve">. </w:t>
      </w:r>
      <w:r>
        <w:rPr>
          <w:rFonts w:cstheme="minorHAnsi"/>
        </w:rPr>
        <w:t>Greater scatter likely indicates that the feature being observed is not planar, lack of care in digitizing bedding trace(s), or unusually large errors in the DEM. This is an instance of Jones and others’ (2016) first test for planarity</w:t>
      </w:r>
      <w:r w:rsidR="00FA757B">
        <w:rPr>
          <w:rFonts w:cstheme="minorHAnsi"/>
        </w:rPr>
        <w:t xml:space="preserve">. </w:t>
      </w:r>
    </w:p>
    <w:p w14:paraId="5EB023BA" w14:textId="236510BB" w:rsidR="0080710C" w:rsidRPr="0080710C" w:rsidRDefault="0080710C" w:rsidP="0080710C">
      <w:pPr>
        <w:pStyle w:val="ListParagraph"/>
        <w:contextualSpacing w:val="0"/>
        <w:rPr>
          <w:rFonts w:cstheme="minorHAnsi"/>
        </w:rPr>
      </w:pPr>
      <w:r w:rsidRPr="0080710C">
        <w:rPr>
          <w:rFonts w:cstheme="minorHAnsi"/>
        </w:rPr>
        <w:t xml:space="preserve">If you </w:t>
      </w:r>
      <w:r>
        <w:rPr>
          <w:rFonts w:cstheme="minorHAnsi"/>
        </w:rPr>
        <w:t>get</w:t>
      </w:r>
      <w:r w:rsidRPr="0080710C">
        <w:rPr>
          <w:rFonts w:cstheme="minorHAnsi"/>
        </w:rPr>
        <w:t xml:space="preserve"> an error message that </w:t>
      </w:r>
      <w:r w:rsidRPr="007F310D">
        <w:rPr>
          <w:rFonts w:cstheme="minorHAnsi"/>
        </w:rPr>
        <w:t>scatter</w:t>
      </w:r>
      <w:r w:rsidRPr="0080710C">
        <w:rPr>
          <w:rFonts w:cstheme="minorHAnsi"/>
        </w:rPr>
        <w:t xml:space="preserve"> is too large, </w:t>
      </w:r>
      <w:r>
        <w:rPr>
          <w:rFonts w:cstheme="minorHAnsi"/>
        </w:rPr>
        <w:t>you may wish to</w:t>
      </w:r>
      <w:r w:rsidRPr="0080710C">
        <w:rPr>
          <w:rFonts w:cstheme="minorHAnsi"/>
        </w:rPr>
        <w:t xml:space="preserve"> examin</w:t>
      </w:r>
      <w:r>
        <w:rPr>
          <w:rFonts w:cstheme="minorHAnsi"/>
        </w:rPr>
        <w:t>e</w:t>
      </w:r>
      <w:r w:rsidRPr="0080710C">
        <w:rPr>
          <w:rFonts w:cstheme="minorHAnsi"/>
        </w:rPr>
        <w:t xml:space="preserve"> the digitized bedding trace to see if it’s location can be improved. </w:t>
      </w:r>
    </w:p>
    <w:p w14:paraId="5440C189" w14:textId="0D36BAC4" w:rsidR="00305D10" w:rsidRDefault="00305D10" w:rsidP="008305B8">
      <w:pPr>
        <w:pStyle w:val="ListParagraph"/>
        <w:numPr>
          <w:ilvl w:val="0"/>
          <w:numId w:val="2"/>
        </w:numPr>
        <w:rPr>
          <w:rFonts w:cstheme="minorHAnsi"/>
        </w:rPr>
      </w:pPr>
      <w:r w:rsidRPr="008305B8">
        <w:rPr>
          <w:rFonts w:cstheme="minorHAnsi"/>
        </w:rPr>
        <w:t xml:space="preserve">Reject fits with </w:t>
      </w:r>
      <w:r w:rsidR="007C4D4A" w:rsidRPr="007C4D4A">
        <w:rPr>
          <w:rFonts w:cstheme="minorHAnsi"/>
          <w:b/>
          <w:bCs/>
        </w:rPr>
        <w:t>sqrt(</w:t>
      </w:r>
      <w:r w:rsidR="00F0116C" w:rsidRPr="007C4D4A">
        <w:rPr>
          <w:rFonts w:cstheme="minorHAnsi"/>
          <w:b/>
          <w:bCs/>
        </w:rPr>
        <w:t>λ</w:t>
      </w:r>
      <w:r w:rsidR="00F0116C" w:rsidRPr="007C4D4A">
        <w:rPr>
          <w:rFonts w:cstheme="minorHAnsi"/>
          <w:b/>
          <w:bCs/>
          <w:vertAlign w:val="subscript"/>
        </w:rPr>
        <w:t>2</w:t>
      </w:r>
      <w:r w:rsidR="00F0116C" w:rsidRPr="007C4D4A">
        <w:rPr>
          <w:rFonts w:cstheme="minorHAnsi"/>
          <w:b/>
          <w:bCs/>
        </w:rPr>
        <w:t>/n</w:t>
      </w:r>
      <w:r w:rsidR="007C4D4A" w:rsidRPr="007C4D4A">
        <w:rPr>
          <w:rFonts w:cstheme="minorHAnsi"/>
          <w:b/>
          <w:bCs/>
        </w:rPr>
        <w:t>)</w:t>
      </w:r>
      <w:r w:rsidR="00F0116C" w:rsidRPr="007C4D4A">
        <w:rPr>
          <w:rFonts w:cstheme="minorHAnsi"/>
          <w:b/>
          <w:bCs/>
        </w:rPr>
        <w:t xml:space="preserve"> &lt; </w:t>
      </w:r>
      <w:r w:rsidR="007C5C55" w:rsidRPr="007C5C55">
        <w:rPr>
          <w:rFonts w:cstheme="minorHAnsi"/>
          <w:b/>
          <w:bCs/>
        </w:rPr>
        <w:t>3 * DEM cell size</w:t>
      </w:r>
    </w:p>
    <w:p w14:paraId="15807E2D" w14:textId="7392326C" w:rsidR="00F0116C" w:rsidRDefault="00F0116C" w:rsidP="00F0116C">
      <w:pPr>
        <w:pStyle w:val="ListParagraph"/>
        <w:rPr>
          <w:rFonts w:cstheme="minorHAnsi"/>
          <w:b/>
          <w:bCs/>
        </w:rPr>
      </w:pPr>
      <w:r>
        <w:rPr>
          <w:rFonts w:cstheme="minorHAnsi"/>
        </w:rPr>
        <w:t>Variance</w:t>
      </w:r>
      <w:r w:rsidR="00EF3277" w:rsidRPr="008305B8">
        <w:rPr>
          <w:rFonts w:cstheme="minorHAnsi"/>
        </w:rPr>
        <w:t xml:space="preserve"> in the intermediate direction should be significantly larger than the imprecision in point location</w:t>
      </w:r>
      <w:r w:rsidR="006939A6">
        <w:rPr>
          <w:rFonts w:cstheme="minorHAnsi"/>
        </w:rPr>
        <w:t xml:space="preserve"> (3 * DEM cell size)</w:t>
      </w:r>
      <w:r w:rsidR="00EF3277" w:rsidRPr="008305B8">
        <w:rPr>
          <w:rFonts w:cstheme="minorHAnsi"/>
        </w:rPr>
        <w:t xml:space="preserve">. </w:t>
      </w:r>
      <w:r w:rsidR="00A8512D" w:rsidRPr="008305B8">
        <w:rPr>
          <w:rFonts w:cstheme="minorHAnsi"/>
        </w:rPr>
        <w:t>Some nearly-colinear point clouds may have high oblateness (</w:t>
      </w:r>
      <w:r w:rsidR="00AF1F17">
        <w:rPr>
          <w:rFonts w:cstheme="minorHAnsi"/>
        </w:rPr>
        <w:t>for example</w:t>
      </w:r>
      <w:r w:rsidR="00A8512D" w:rsidRPr="008305B8">
        <w:rPr>
          <w:rFonts w:cstheme="minorHAnsi"/>
        </w:rPr>
        <w:t xml:space="preserve">, a surface trace digitized as a straight line over subtle topography) but insufficient </w:t>
      </w:r>
      <w:r>
        <w:rPr>
          <w:rFonts w:cstheme="minorHAnsi"/>
        </w:rPr>
        <w:t>spread</w:t>
      </w:r>
      <w:r w:rsidR="00A8512D" w:rsidRPr="008305B8">
        <w:rPr>
          <w:rFonts w:cstheme="minorHAnsi"/>
        </w:rPr>
        <w:t xml:space="preserve"> in the intermediate direction to provide a confident orientation</w:t>
      </w:r>
      <w:r w:rsidR="00FA757B">
        <w:rPr>
          <w:rFonts w:cstheme="minorHAnsi"/>
        </w:rPr>
        <w:t xml:space="preserve">. </w:t>
      </w:r>
      <w:r w:rsidR="00A8512D" w:rsidRPr="008305B8">
        <w:rPr>
          <w:rFonts w:cstheme="minorHAnsi"/>
        </w:rPr>
        <w:t>This is</w:t>
      </w:r>
      <w:r w:rsidR="00EF3277">
        <w:rPr>
          <w:rFonts w:cstheme="minorHAnsi"/>
        </w:rPr>
        <w:t xml:space="preserve"> an instance of</w:t>
      </w:r>
      <w:r w:rsidR="00A8512D" w:rsidRPr="008305B8">
        <w:rPr>
          <w:rFonts w:cstheme="minorHAnsi"/>
        </w:rPr>
        <w:t xml:space="preserve"> Jones and others</w:t>
      </w:r>
      <w:r w:rsidR="00EF3277">
        <w:rPr>
          <w:rFonts w:cstheme="minorHAnsi"/>
        </w:rPr>
        <w:t>’</w:t>
      </w:r>
      <w:r w:rsidR="00A8512D" w:rsidRPr="008305B8">
        <w:rPr>
          <w:rFonts w:cstheme="minorHAnsi"/>
        </w:rPr>
        <w:t xml:space="preserve"> (2016) test for col</w:t>
      </w:r>
      <w:r w:rsidR="00A91867">
        <w:rPr>
          <w:rFonts w:cstheme="minorHAnsi"/>
        </w:rPr>
        <w:t>l</w:t>
      </w:r>
      <w:r w:rsidR="00A8512D" w:rsidRPr="008305B8">
        <w:rPr>
          <w:rFonts w:cstheme="minorHAnsi"/>
        </w:rPr>
        <w:t xml:space="preserve">inearity. </w:t>
      </w:r>
      <w:r w:rsidR="007B7E99">
        <w:rPr>
          <w:rFonts w:cstheme="minorHAnsi"/>
        </w:rPr>
        <w:t xml:space="preserve">Note that this test implicitly establishes a minimum value for </w:t>
      </w:r>
      <w:r w:rsidR="007B7E99" w:rsidRPr="007D2FE9">
        <w:rPr>
          <w:rFonts w:cstheme="minorHAnsi"/>
          <w:b/>
          <w:bCs/>
        </w:rPr>
        <w:t>λ</w:t>
      </w:r>
      <w:r w:rsidR="007B7E99" w:rsidRPr="007D2FE9">
        <w:rPr>
          <w:rFonts w:cstheme="minorHAnsi"/>
          <w:b/>
          <w:bCs/>
          <w:vertAlign w:val="subscript"/>
        </w:rPr>
        <w:t>1</w:t>
      </w:r>
      <w:r w:rsidR="007B7E99" w:rsidRPr="007D2FE9">
        <w:rPr>
          <w:rFonts w:cstheme="minorHAnsi"/>
          <w:b/>
          <w:bCs/>
        </w:rPr>
        <w:t>/n</w:t>
      </w:r>
      <w:r w:rsidR="006939A6">
        <w:rPr>
          <w:rFonts w:cstheme="minorHAnsi"/>
          <w:b/>
          <w:bCs/>
        </w:rPr>
        <w:t>.</w:t>
      </w:r>
    </w:p>
    <w:p w14:paraId="4C783B2C" w14:textId="170F6D92" w:rsidR="0080710C" w:rsidRPr="00F0116C" w:rsidRDefault="0080710C" w:rsidP="0080710C">
      <w:pPr>
        <w:pStyle w:val="ListParagraph"/>
        <w:contextualSpacing w:val="0"/>
        <w:rPr>
          <w:rFonts w:cstheme="minorHAnsi"/>
        </w:rPr>
      </w:pPr>
      <w:r>
        <w:rPr>
          <w:rFonts w:cstheme="minorHAnsi"/>
        </w:rPr>
        <w:t xml:space="preserve">If you get an error message that </w:t>
      </w:r>
      <w:r w:rsidRPr="007F310D">
        <w:rPr>
          <w:rFonts w:cstheme="minorHAnsi"/>
        </w:rPr>
        <w:t>spread</w:t>
      </w:r>
      <w:r>
        <w:rPr>
          <w:rFonts w:cstheme="minorHAnsi"/>
        </w:rPr>
        <w:t xml:space="preserve"> is too small, consider whether there are nearby, non-parallel, traces of coplanar beds that this trace could be stacked with.</w:t>
      </w:r>
    </w:p>
    <w:p w14:paraId="7511E6D2" w14:textId="1AE31FC2" w:rsidR="00305D10" w:rsidRDefault="00305D10" w:rsidP="008305B8">
      <w:pPr>
        <w:pStyle w:val="ListParagraph"/>
        <w:numPr>
          <w:ilvl w:val="0"/>
          <w:numId w:val="2"/>
        </w:numPr>
        <w:rPr>
          <w:rFonts w:cstheme="minorHAnsi"/>
        </w:rPr>
      </w:pPr>
      <w:r w:rsidRPr="008305B8">
        <w:rPr>
          <w:rFonts w:cstheme="minorHAnsi"/>
        </w:rPr>
        <w:t xml:space="preserve">Reject fits with </w:t>
      </w:r>
      <w:r w:rsidRPr="007D2FE9">
        <w:rPr>
          <w:rFonts w:cstheme="minorHAnsi"/>
          <w:b/>
          <w:bCs/>
        </w:rPr>
        <w:t>Ob &lt; 1.2</w:t>
      </w:r>
      <w:r w:rsidR="00AF1F17">
        <w:rPr>
          <w:rFonts w:cstheme="minorHAnsi"/>
        </w:rPr>
        <w:t xml:space="preserve"> </w:t>
      </w:r>
      <w:r w:rsidR="007B7E99">
        <w:rPr>
          <w:rFonts w:cstheme="minorHAnsi"/>
        </w:rPr>
        <w:t>(equivalent to</w:t>
      </w:r>
      <w:r w:rsidR="00AF1F17">
        <w:rPr>
          <w:rFonts w:cstheme="minorHAnsi"/>
        </w:rPr>
        <w:t xml:space="preserve"> </w:t>
      </w:r>
      <w:r w:rsidR="007B7E99">
        <w:rPr>
          <w:rFonts w:cstheme="minorHAnsi"/>
        </w:rPr>
        <w:t xml:space="preserve">rejecting fits with </w:t>
      </w:r>
      <w:r w:rsidR="00AF1F17" w:rsidRPr="007D2FE9">
        <w:rPr>
          <w:rFonts w:cstheme="minorHAnsi"/>
          <w:b/>
          <w:bCs/>
        </w:rPr>
        <w:t>λ</w:t>
      </w:r>
      <w:r w:rsidR="00AF1F17" w:rsidRPr="007D2FE9">
        <w:rPr>
          <w:rFonts w:cstheme="minorHAnsi"/>
          <w:b/>
          <w:bCs/>
          <w:vertAlign w:val="subscript"/>
        </w:rPr>
        <w:t>2</w:t>
      </w:r>
      <w:r w:rsidR="00AF1F17" w:rsidRPr="007D2FE9">
        <w:rPr>
          <w:rFonts w:cstheme="minorHAnsi"/>
          <w:b/>
          <w:bCs/>
        </w:rPr>
        <w:t>/λ</w:t>
      </w:r>
      <w:r w:rsidR="00AF1F17" w:rsidRPr="007D2FE9">
        <w:rPr>
          <w:rFonts w:cstheme="minorHAnsi"/>
          <w:b/>
          <w:bCs/>
          <w:vertAlign w:val="subscript"/>
        </w:rPr>
        <w:t>3</w:t>
      </w:r>
      <w:r w:rsidR="00AF1F17" w:rsidRPr="007D2FE9">
        <w:rPr>
          <w:rFonts w:cstheme="minorHAnsi"/>
          <w:b/>
          <w:bCs/>
        </w:rPr>
        <w:t xml:space="preserve"> &lt; 3.32</w:t>
      </w:r>
      <w:r w:rsidR="007B7E99">
        <w:rPr>
          <w:rFonts w:cstheme="minorHAnsi"/>
        </w:rPr>
        <w:t>)</w:t>
      </w:r>
    </w:p>
    <w:p w14:paraId="612A9B08" w14:textId="5CDF5E98" w:rsidR="00EB725B" w:rsidRDefault="00305D10" w:rsidP="00305D10">
      <w:pPr>
        <w:pStyle w:val="ListParagraph"/>
        <w:rPr>
          <w:rFonts w:cstheme="minorHAnsi"/>
        </w:rPr>
      </w:pPr>
      <w:r w:rsidRPr="007D2FE9">
        <w:rPr>
          <w:rFonts w:cstheme="minorHAnsi"/>
          <w:b/>
          <w:bCs/>
        </w:rPr>
        <w:lastRenderedPageBreak/>
        <w:t>λ</w:t>
      </w:r>
      <w:r w:rsidRPr="007D2FE9">
        <w:rPr>
          <w:rFonts w:cstheme="minorHAnsi"/>
          <w:b/>
          <w:bCs/>
          <w:vertAlign w:val="subscript"/>
        </w:rPr>
        <w:t>3</w:t>
      </w:r>
      <w:r>
        <w:rPr>
          <w:rFonts w:cstheme="minorHAnsi"/>
        </w:rPr>
        <w:t xml:space="preserve"> should be small relative to </w:t>
      </w:r>
      <w:r w:rsidRPr="007D2FE9">
        <w:rPr>
          <w:rFonts w:cstheme="minorHAnsi"/>
          <w:b/>
          <w:bCs/>
        </w:rPr>
        <w:t>λ</w:t>
      </w:r>
      <w:r w:rsidRPr="007D2FE9">
        <w:rPr>
          <w:rFonts w:cstheme="minorHAnsi"/>
          <w:b/>
          <w:bCs/>
          <w:vertAlign w:val="subscript"/>
        </w:rPr>
        <w:t>2</w:t>
      </w:r>
      <w:r>
        <w:rPr>
          <w:rFonts w:cstheme="minorHAnsi"/>
        </w:rPr>
        <w:t xml:space="preserve">. </w:t>
      </w:r>
      <w:r w:rsidR="00A8512D" w:rsidRPr="008305B8">
        <w:rPr>
          <w:rFonts w:cstheme="minorHAnsi"/>
        </w:rPr>
        <w:t xml:space="preserve">Large values of </w:t>
      </w:r>
      <w:r w:rsidR="00A91867" w:rsidRPr="007D2FE9">
        <w:rPr>
          <w:rFonts w:cstheme="minorHAnsi"/>
          <w:b/>
          <w:bCs/>
        </w:rPr>
        <w:t>λ</w:t>
      </w:r>
      <w:r w:rsidR="00A8512D" w:rsidRPr="007D2FE9">
        <w:rPr>
          <w:rFonts w:cstheme="minorHAnsi"/>
          <w:b/>
          <w:bCs/>
          <w:vertAlign w:val="subscript"/>
        </w:rPr>
        <w:t>3</w:t>
      </w:r>
      <w:r w:rsidR="00A8512D" w:rsidRPr="008305B8">
        <w:rPr>
          <w:rFonts w:cstheme="minorHAnsi"/>
        </w:rPr>
        <w:t xml:space="preserve"> may indicate a trace that is poorly observed or the trace of a surface that is not planar. </w:t>
      </w:r>
      <w:r w:rsidR="007B7E99">
        <w:rPr>
          <w:rFonts w:cstheme="minorHAnsi"/>
        </w:rPr>
        <w:t xml:space="preserve">This test is </w:t>
      </w:r>
      <w:proofErr w:type="gramStart"/>
      <w:r w:rsidR="007B7E99">
        <w:rPr>
          <w:rFonts w:cstheme="minorHAnsi"/>
        </w:rPr>
        <w:t>similar to</w:t>
      </w:r>
      <w:proofErr w:type="gramEnd"/>
      <w:r w:rsidR="007B7E99">
        <w:rPr>
          <w:rFonts w:cstheme="minorHAnsi"/>
        </w:rPr>
        <w:t>, but more permissive than, Jones and others’ (2016) second test for planarity</w:t>
      </w:r>
      <w:r w:rsidR="006939A6">
        <w:rPr>
          <w:rFonts w:cstheme="minorHAnsi"/>
        </w:rPr>
        <w:t>.</w:t>
      </w:r>
      <w:r w:rsidR="0080710C">
        <w:rPr>
          <w:rFonts w:cstheme="minorHAnsi"/>
        </w:rPr>
        <w:t xml:space="preserve"> </w:t>
      </w:r>
    </w:p>
    <w:p w14:paraId="5B413A14" w14:textId="320DAD0F" w:rsidR="00640A21" w:rsidRDefault="003A6DA3" w:rsidP="00324628">
      <w:pPr>
        <w:rPr>
          <w:rFonts w:cstheme="minorHAnsi"/>
        </w:rPr>
      </w:pPr>
      <w:r>
        <w:rPr>
          <w:rFonts w:cstheme="minorHAnsi"/>
        </w:rPr>
        <w:t>BeddingTracesToS&amp;D</w:t>
      </w:r>
      <w:r w:rsidR="00324628">
        <w:rPr>
          <w:rFonts w:cstheme="minorHAnsi"/>
        </w:rPr>
        <w:t xml:space="preserve">.py </w:t>
      </w:r>
      <w:r w:rsidR="008305B8" w:rsidRPr="00324628">
        <w:rPr>
          <w:rFonts w:cstheme="minorHAnsi"/>
        </w:rPr>
        <w:t xml:space="preserve">assigns </w:t>
      </w:r>
      <w:proofErr w:type="spellStart"/>
      <w:r w:rsidR="008305B8" w:rsidRPr="00324628">
        <w:rPr>
          <w:rFonts w:cstheme="minorHAnsi"/>
        </w:rPr>
        <w:t>OrientationConfidenceDegrees</w:t>
      </w:r>
      <w:proofErr w:type="spellEnd"/>
      <w:r w:rsidR="008305B8" w:rsidRPr="00324628">
        <w:rPr>
          <w:rFonts w:cstheme="minorHAnsi"/>
        </w:rPr>
        <w:t xml:space="preserve"> (</w:t>
      </w:r>
      <w:r w:rsidR="00991446">
        <w:rPr>
          <w:rFonts w:cstheme="minorHAnsi"/>
          <w:b/>
          <w:bCs/>
        </w:rPr>
        <w:t>α</w:t>
      </w:r>
      <w:r w:rsidR="008305B8" w:rsidRPr="007D2FE9">
        <w:rPr>
          <w:rFonts w:cstheme="minorHAnsi"/>
          <w:b/>
          <w:bCs/>
          <w:vertAlign w:val="subscript"/>
        </w:rPr>
        <w:t>95</w:t>
      </w:r>
      <w:r w:rsidR="008305B8" w:rsidRPr="00324628">
        <w:rPr>
          <w:rFonts w:cstheme="minorHAnsi"/>
        </w:rPr>
        <w:t xml:space="preserve">) </w:t>
      </w:r>
      <w:proofErr w:type="gramStart"/>
      <w:r w:rsidR="00324628">
        <w:rPr>
          <w:rFonts w:cstheme="minorHAnsi"/>
        </w:rPr>
        <w:t>on the basis of</w:t>
      </w:r>
      <w:proofErr w:type="gramEnd"/>
      <w:r w:rsidR="00324628">
        <w:rPr>
          <w:rFonts w:cstheme="minorHAnsi"/>
        </w:rPr>
        <w:t xml:space="preserve"> oblateness </w:t>
      </w:r>
      <w:r w:rsidR="008305B8" w:rsidRPr="00324628">
        <w:rPr>
          <w:rFonts w:cstheme="minorHAnsi"/>
        </w:rPr>
        <w:t xml:space="preserve">using </w:t>
      </w:r>
      <w:r w:rsidR="00C16317">
        <w:rPr>
          <w:rFonts w:cstheme="minorHAnsi"/>
        </w:rPr>
        <w:t xml:space="preserve">the </w:t>
      </w:r>
      <w:r w:rsidR="008305B8" w:rsidRPr="00324628">
        <w:rPr>
          <w:rFonts w:cstheme="minorHAnsi"/>
        </w:rPr>
        <w:t>formula</w:t>
      </w:r>
      <w:r w:rsidR="00030D56">
        <w:rPr>
          <w:rFonts w:cstheme="minorHAnsi"/>
        </w:rPr>
        <w:t>s</w:t>
      </w:r>
      <w:r w:rsidR="008305B8" w:rsidRPr="00324628">
        <w:rPr>
          <w:rFonts w:cstheme="minorHAnsi"/>
        </w:rPr>
        <w:t xml:space="preserve"> </w:t>
      </w:r>
      <w:r w:rsidR="00C16317">
        <w:rPr>
          <w:rFonts w:cstheme="minorHAnsi"/>
        </w:rPr>
        <w:t xml:space="preserve">above, </w:t>
      </w:r>
      <w:r w:rsidR="00030D56">
        <w:rPr>
          <w:rFonts w:cstheme="minorHAnsi"/>
        </w:rPr>
        <w:t xml:space="preserve">which I </w:t>
      </w:r>
      <w:r w:rsidR="00AA5EEF">
        <w:rPr>
          <w:rFonts w:cstheme="minorHAnsi"/>
        </w:rPr>
        <w:t>extrapolated</w:t>
      </w:r>
      <w:r w:rsidR="008305B8" w:rsidRPr="00324628">
        <w:rPr>
          <w:rFonts w:cstheme="minorHAnsi"/>
        </w:rPr>
        <w:t xml:space="preserve"> from </w:t>
      </w:r>
      <w:r w:rsidR="00AA5EEF">
        <w:rPr>
          <w:rFonts w:cstheme="minorHAnsi"/>
        </w:rPr>
        <w:t xml:space="preserve">the numerical experiments of </w:t>
      </w:r>
      <w:r w:rsidR="008305B8" w:rsidRPr="00324628">
        <w:rPr>
          <w:rFonts w:cstheme="minorHAnsi"/>
        </w:rPr>
        <w:t xml:space="preserve">Gallo and others (2018). </w:t>
      </w:r>
    </w:p>
    <w:p w14:paraId="1601891C" w14:textId="080E3E30" w:rsidR="00640A21" w:rsidRPr="00324628" w:rsidRDefault="007C5C55" w:rsidP="00324628">
      <w:pPr>
        <w:rPr>
          <w:rFonts w:cstheme="minorHAnsi"/>
        </w:rPr>
      </w:pPr>
      <w:r>
        <w:rPr>
          <w:rFonts w:cstheme="minorHAnsi"/>
        </w:rPr>
        <w:t>A few</w:t>
      </w:r>
      <w:r w:rsidR="00640A21">
        <w:rPr>
          <w:rFonts w:cstheme="minorHAnsi"/>
        </w:rPr>
        <w:t xml:space="preserve"> results that pass these tests are clearly unrealistic. All results should be approved by a knowledgeable observer!  One could use the </w:t>
      </w:r>
      <w:r w:rsidR="00640A21" w:rsidRPr="00640A21">
        <w:rPr>
          <w:rFonts w:cstheme="minorHAnsi"/>
          <w:b/>
          <w:bCs/>
        </w:rPr>
        <w:t>Extrapolate Planes</w:t>
      </w:r>
      <w:r w:rsidR="00640A21">
        <w:rPr>
          <w:rFonts w:cstheme="minorHAnsi"/>
        </w:rPr>
        <w:t xml:space="preserve"> tool to see if forward </w:t>
      </w:r>
      <w:r w:rsidR="0080710C">
        <w:rPr>
          <w:rFonts w:cstheme="minorHAnsi"/>
        </w:rPr>
        <w:t>modeling</w:t>
      </w:r>
      <w:r w:rsidR="00640A21">
        <w:rPr>
          <w:rFonts w:cstheme="minorHAnsi"/>
        </w:rPr>
        <w:t xml:space="preserve"> of the bedding trace from the fitted strike and dip matches the observed bedding trace. </w:t>
      </w:r>
    </w:p>
    <w:p w14:paraId="2B39E0D9" w14:textId="77777777" w:rsidR="007F12A8" w:rsidRDefault="007F12A8" w:rsidP="007F12A8">
      <w:pPr>
        <w:pStyle w:val="Heading1"/>
      </w:pPr>
      <w:r>
        <w:t xml:space="preserve">Prep </w:t>
      </w:r>
      <w:proofErr w:type="spellStart"/>
      <w:r>
        <w:t>OrientationPoints</w:t>
      </w:r>
      <w:proofErr w:type="spellEnd"/>
    </w:p>
    <w:p w14:paraId="6673A7D1" w14:textId="7E11296B" w:rsidR="007F12A8" w:rsidRDefault="007F12A8" w:rsidP="007F12A8">
      <w:r w:rsidRPr="00C50911">
        <w:rPr>
          <w:b/>
          <w:bCs/>
        </w:rPr>
        <w:t xml:space="preserve">Prep </w:t>
      </w:r>
      <w:proofErr w:type="spellStart"/>
      <w:r w:rsidRPr="00C50911">
        <w:rPr>
          <w:b/>
          <w:bCs/>
        </w:rPr>
        <w:t>OrientationPoints</w:t>
      </w:r>
      <w:proofErr w:type="spellEnd"/>
      <w:r>
        <w:t xml:space="preserve"> checks for, and adds as necessary, fields that </w:t>
      </w:r>
      <w:r w:rsidRPr="00C61545">
        <w:rPr>
          <w:b/>
          <w:bCs/>
        </w:rPr>
        <w:t>Bedding traces to S&amp;D</w:t>
      </w:r>
      <w:r>
        <w:rPr>
          <w:b/>
          <w:bCs/>
        </w:rPr>
        <w:t xml:space="preserve"> </w:t>
      </w:r>
      <w:r w:rsidRPr="00C50911">
        <w:t xml:space="preserve">expects in its output feature class. </w:t>
      </w:r>
    </w:p>
    <w:p w14:paraId="7DF9E599" w14:textId="77777777" w:rsidR="007F12A8" w:rsidRDefault="007F12A8" w:rsidP="007F12A8">
      <w:r>
        <w:t>From the ArcMap Item Description:</w:t>
      </w:r>
    </w:p>
    <w:p w14:paraId="76EA1544" w14:textId="77777777" w:rsidR="007F12A8" w:rsidRPr="00C50911" w:rsidRDefault="007F12A8" w:rsidP="007F12A8">
      <w:pPr>
        <w:ind w:left="720"/>
        <w:rPr>
          <w:b/>
          <w:bCs/>
          <w:i/>
          <w:iCs/>
          <w:lang w:val="en"/>
        </w:rPr>
      </w:pPr>
      <w:r w:rsidRPr="00C50911">
        <w:rPr>
          <w:b/>
          <w:bCs/>
          <w:i/>
          <w:iCs/>
          <w:lang w:val="en"/>
        </w:rPr>
        <w:t>Summary</w:t>
      </w:r>
    </w:p>
    <w:p w14:paraId="0D3EC71F" w14:textId="77777777" w:rsidR="007F12A8" w:rsidRPr="00C50911" w:rsidRDefault="007F12A8" w:rsidP="007F12A8">
      <w:pPr>
        <w:spacing w:after="100" w:afterAutospacing="1"/>
        <w:ind w:left="720"/>
        <w:rPr>
          <w:rFonts w:cstheme="minorHAnsi"/>
          <w:i/>
          <w:iCs/>
          <w:color w:val="000020"/>
          <w:szCs w:val="20"/>
          <w:lang w:val="en"/>
        </w:rPr>
      </w:pPr>
      <w:r w:rsidRPr="00C50911">
        <w:rPr>
          <w:rFonts w:cstheme="minorHAnsi"/>
          <w:i/>
          <w:iCs/>
          <w:color w:val="000020"/>
          <w:szCs w:val="20"/>
          <w:lang w:val="en"/>
        </w:rPr>
        <w:t xml:space="preserve">Adds, as necessary, fields to a point feature class to be used as source for an </w:t>
      </w:r>
      <w:proofErr w:type="spellStart"/>
      <w:r w:rsidRPr="00C50911">
        <w:rPr>
          <w:rFonts w:cstheme="minorHAnsi"/>
          <w:i/>
          <w:iCs/>
          <w:color w:val="000020"/>
          <w:szCs w:val="20"/>
          <w:lang w:val="en"/>
        </w:rPr>
        <w:t>OrientationPoints</w:t>
      </w:r>
      <w:proofErr w:type="spellEnd"/>
      <w:r w:rsidRPr="00C50911">
        <w:rPr>
          <w:rFonts w:cstheme="minorHAnsi"/>
          <w:i/>
          <w:iCs/>
          <w:color w:val="000020"/>
          <w:szCs w:val="20"/>
          <w:lang w:val="en"/>
        </w:rPr>
        <w:t xml:space="preserve"> layer in script Bedding traces to S&amp;D.</w:t>
      </w:r>
    </w:p>
    <w:p w14:paraId="3C6995A7"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Type (string)</w:t>
      </w:r>
    </w:p>
    <w:p w14:paraId="399EF3A5"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Azimuth (float)</w:t>
      </w:r>
    </w:p>
    <w:p w14:paraId="21F5E1D3"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Inclination (float)</w:t>
      </w:r>
    </w:p>
    <w:p w14:paraId="70E5302B"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proofErr w:type="spellStart"/>
      <w:r w:rsidRPr="00C50911">
        <w:rPr>
          <w:rFonts w:cstheme="minorHAnsi"/>
          <w:i/>
          <w:iCs/>
          <w:color w:val="000020"/>
          <w:szCs w:val="20"/>
          <w:lang w:val="en"/>
        </w:rPr>
        <w:t>OrientationConfidenceDegrees</w:t>
      </w:r>
      <w:proofErr w:type="spellEnd"/>
      <w:r w:rsidRPr="00C50911">
        <w:rPr>
          <w:rFonts w:cstheme="minorHAnsi"/>
          <w:i/>
          <w:iCs/>
          <w:color w:val="000020"/>
          <w:szCs w:val="20"/>
          <w:lang w:val="en"/>
        </w:rPr>
        <w:t xml:space="preserve"> (float)</w:t>
      </w:r>
    </w:p>
    <w:p w14:paraId="2375DDA1"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proofErr w:type="spellStart"/>
      <w:r w:rsidRPr="00C50911">
        <w:rPr>
          <w:rFonts w:cstheme="minorHAnsi"/>
          <w:i/>
          <w:iCs/>
          <w:color w:val="000020"/>
          <w:szCs w:val="20"/>
          <w:lang w:val="en"/>
        </w:rPr>
        <w:t>OrientationSourceID</w:t>
      </w:r>
      <w:proofErr w:type="spellEnd"/>
      <w:r w:rsidRPr="00C50911">
        <w:rPr>
          <w:rFonts w:cstheme="minorHAnsi"/>
          <w:i/>
          <w:iCs/>
          <w:color w:val="000020"/>
          <w:szCs w:val="20"/>
          <w:lang w:val="en"/>
        </w:rPr>
        <w:t xml:space="preserve"> (string)</w:t>
      </w:r>
    </w:p>
    <w:p w14:paraId="7BC434A3"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Notes (string)</w:t>
      </w:r>
    </w:p>
    <w:p w14:paraId="31245889"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Oblateness (float)</w:t>
      </w:r>
    </w:p>
    <w:p w14:paraId="5A655B68"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Scatter (float)</w:t>
      </w:r>
    </w:p>
    <w:p w14:paraId="7D70843D" w14:textId="77777777" w:rsidR="007F12A8" w:rsidRPr="00C50911" w:rsidRDefault="007F12A8" w:rsidP="007F12A8">
      <w:pPr>
        <w:numPr>
          <w:ilvl w:val="0"/>
          <w:numId w:val="14"/>
        </w:numPr>
        <w:tabs>
          <w:tab w:val="clear" w:pos="720"/>
          <w:tab w:val="num" w:pos="1440"/>
        </w:tabs>
        <w:spacing w:after="100" w:afterAutospacing="1" w:line="240" w:lineRule="auto"/>
        <w:ind w:left="1440"/>
        <w:rPr>
          <w:rFonts w:cstheme="minorHAnsi"/>
          <w:i/>
          <w:iCs/>
          <w:color w:val="000020"/>
          <w:szCs w:val="20"/>
          <w:lang w:val="en"/>
        </w:rPr>
      </w:pPr>
      <w:r w:rsidRPr="00C50911">
        <w:rPr>
          <w:rFonts w:cstheme="minorHAnsi"/>
          <w:i/>
          <w:iCs/>
          <w:color w:val="000020"/>
          <w:szCs w:val="20"/>
          <w:lang w:val="en"/>
        </w:rPr>
        <w:t>Spread (float)</w:t>
      </w:r>
    </w:p>
    <w:p w14:paraId="608E01BC" w14:textId="77777777" w:rsidR="007F12A8" w:rsidRDefault="007F12A8" w:rsidP="007F12A8">
      <w:pPr>
        <w:spacing w:after="100" w:afterAutospacing="1"/>
        <w:ind w:left="720"/>
        <w:rPr>
          <w:rFonts w:ascii="Verdana" w:hAnsi="Verdana"/>
          <w:color w:val="000020"/>
          <w:sz w:val="19"/>
          <w:szCs w:val="19"/>
          <w:lang w:val="en"/>
        </w:rPr>
      </w:pPr>
      <w:r w:rsidRPr="00C50911">
        <w:rPr>
          <w:rFonts w:cstheme="minorHAnsi"/>
          <w:i/>
          <w:iCs/>
          <w:color w:val="000020"/>
          <w:szCs w:val="20"/>
          <w:lang w:val="en"/>
        </w:rPr>
        <w:t xml:space="preserve">Except for Oblateness, Scatter, and Spread these fields are already present in a </w:t>
      </w:r>
      <w:proofErr w:type="spellStart"/>
      <w:r w:rsidRPr="00C50911">
        <w:rPr>
          <w:rFonts w:cstheme="minorHAnsi"/>
          <w:i/>
          <w:iCs/>
          <w:color w:val="000020"/>
          <w:szCs w:val="20"/>
          <w:lang w:val="en"/>
        </w:rPr>
        <w:t>GeMS</w:t>
      </w:r>
      <w:proofErr w:type="spellEnd"/>
      <w:r w:rsidRPr="00C50911">
        <w:rPr>
          <w:rFonts w:cstheme="minorHAnsi"/>
          <w:i/>
          <w:iCs/>
          <w:color w:val="000020"/>
          <w:szCs w:val="20"/>
          <w:lang w:val="en"/>
        </w:rPr>
        <w:t xml:space="preserve"> </w:t>
      </w:r>
      <w:proofErr w:type="spellStart"/>
      <w:r w:rsidRPr="00C50911">
        <w:rPr>
          <w:rFonts w:cstheme="minorHAnsi"/>
          <w:i/>
          <w:iCs/>
          <w:color w:val="000020"/>
          <w:szCs w:val="20"/>
          <w:lang w:val="en"/>
        </w:rPr>
        <w:t>OrientationPoints</w:t>
      </w:r>
      <w:proofErr w:type="spellEnd"/>
      <w:r w:rsidRPr="00C50911">
        <w:rPr>
          <w:rFonts w:cstheme="minorHAnsi"/>
          <w:i/>
          <w:iCs/>
          <w:color w:val="000020"/>
          <w:szCs w:val="20"/>
          <w:lang w:val="en"/>
        </w:rPr>
        <w:t xml:space="preserve"> feature class</w:t>
      </w:r>
      <w:r>
        <w:rPr>
          <w:rFonts w:ascii="Verdana" w:hAnsi="Verdana"/>
          <w:color w:val="000020"/>
          <w:sz w:val="19"/>
          <w:szCs w:val="19"/>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098"/>
        <w:gridCol w:w="4646"/>
        <w:gridCol w:w="1895"/>
      </w:tblGrid>
      <w:tr w:rsidR="007F12A8" w:rsidRPr="00C50911" w14:paraId="43D1DC77" w14:textId="77777777" w:rsidTr="00514B43">
        <w:trPr>
          <w:tblCellSpacing w:w="15" w:type="dxa"/>
        </w:trPr>
        <w:tc>
          <w:tcPr>
            <w:tcW w:w="1188" w:type="pct"/>
            <w:shd w:val="clear" w:color="auto" w:fill="DDDDDD"/>
            <w:vAlign w:val="bottom"/>
            <w:hideMark/>
          </w:tcPr>
          <w:p w14:paraId="42E56097" w14:textId="77777777" w:rsidR="007F12A8" w:rsidRPr="00C50911" w:rsidRDefault="007F12A8" w:rsidP="00514B43">
            <w:pPr>
              <w:spacing w:after="0" w:line="240" w:lineRule="auto"/>
              <w:rPr>
                <w:rFonts w:eastAsia="Times New Roman" w:cstheme="minorHAnsi"/>
                <w:b/>
                <w:bCs/>
                <w:i/>
                <w:iCs/>
                <w:color w:val="000020"/>
                <w:szCs w:val="20"/>
              </w:rPr>
            </w:pPr>
            <w:r w:rsidRPr="00C50911">
              <w:rPr>
                <w:rFonts w:eastAsia="Times New Roman" w:cstheme="minorHAnsi"/>
                <w:b/>
                <w:bCs/>
                <w:i/>
                <w:iCs/>
                <w:color w:val="000020"/>
                <w:szCs w:val="20"/>
              </w:rPr>
              <w:t>Parameter</w:t>
            </w:r>
          </w:p>
        </w:tc>
        <w:tc>
          <w:tcPr>
            <w:tcW w:w="2672" w:type="pct"/>
            <w:shd w:val="clear" w:color="auto" w:fill="DDDDDD"/>
            <w:vAlign w:val="bottom"/>
            <w:hideMark/>
          </w:tcPr>
          <w:p w14:paraId="74B74BC8" w14:textId="77777777" w:rsidR="007F12A8" w:rsidRPr="00C50911" w:rsidRDefault="007F12A8" w:rsidP="00514B43">
            <w:pPr>
              <w:spacing w:after="0" w:line="240" w:lineRule="auto"/>
              <w:rPr>
                <w:rFonts w:eastAsia="Times New Roman" w:cstheme="minorHAnsi"/>
                <w:b/>
                <w:bCs/>
                <w:i/>
                <w:iCs/>
                <w:color w:val="000020"/>
                <w:szCs w:val="20"/>
              </w:rPr>
            </w:pPr>
            <w:r w:rsidRPr="00C50911">
              <w:rPr>
                <w:rFonts w:eastAsia="Times New Roman" w:cstheme="minorHAnsi"/>
                <w:b/>
                <w:bCs/>
                <w:i/>
                <w:iCs/>
                <w:color w:val="000020"/>
                <w:szCs w:val="20"/>
              </w:rPr>
              <w:t>Explanation</w:t>
            </w:r>
          </w:p>
        </w:tc>
        <w:tc>
          <w:tcPr>
            <w:tcW w:w="1071" w:type="pct"/>
            <w:shd w:val="clear" w:color="auto" w:fill="DDDDDD"/>
            <w:vAlign w:val="bottom"/>
            <w:hideMark/>
          </w:tcPr>
          <w:p w14:paraId="36E32A13" w14:textId="77777777" w:rsidR="007F12A8" w:rsidRPr="00C50911" w:rsidRDefault="007F12A8" w:rsidP="00514B43">
            <w:pPr>
              <w:spacing w:after="0" w:line="240" w:lineRule="auto"/>
              <w:rPr>
                <w:rFonts w:eastAsia="Times New Roman" w:cstheme="minorHAnsi"/>
                <w:b/>
                <w:bCs/>
                <w:i/>
                <w:iCs/>
                <w:color w:val="000020"/>
                <w:szCs w:val="20"/>
              </w:rPr>
            </w:pPr>
            <w:r w:rsidRPr="00C50911">
              <w:rPr>
                <w:rFonts w:eastAsia="Times New Roman" w:cstheme="minorHAnsi"/>
                <w:b/>
                <w:bCs/>
                <w:i/>
                <w:iCs/>
                <w:color w:val="000020"/>
                <w:szCs w:val="20"/>
              </w:rPr>
              <w:t>Data Type</w:t>
            </w:r>
          </w:p>
        </w:tc>
      </w:tr>
      <w:tr w:rsidR="007F12A8" w:rsidRPr="00C50911" w14:paraId="4C2E6337" w14:textId="77777777" w:rsidTr="00514B43">
        <w:trPr>
          <w:tblCellSpacing w:w="15" w:type="dxa"/>
        </w:trPr>
        <w:tc>
          <w:tcPr>
            <w:tcW w:w="1188" w:type="pct"/>
            <w:shd w:val="clear" w:color="auto" w:fill="EEEEEE"/>
            <w:hideMark/>
          </w:tcPr>
          <w:p w14:paraId="65039898" w14:textId="77777777" w:rsidR="007F12A8" w:rsidRPr="00C50911" w:rsidRDefault="007F12A8" w:rsidP="00514B43">
            <w:pPr>
              <w:spacing w:after="0" w:line="240" w:lineRule="auto"/>
              <w:rPr>
                <w:rFonts w:eastAsia="Times New Roman" w:cstheme="minorHAnsi"/>
                <w:i/>
                <w:iCs/>
                <w:color w:val="000000"/>
                <w:szCs w:val="20"/>
              </w:rPr>
            </w:pPr>
            <w:proofErr w:type="spellStart"/>
            <w:r w:rsidRPr="00C50911">
              <w:rPr>
                <w:rFonts w:eastAsia="Times New Roman" w:cstheme="minorHAnsi"/>
                <w:i/>
                <w:iCs/>
                <w:color w:val="000000"/>
                <w:szCs w:val="20"/>
              </w:rPr>
              <w:t>OrientationPoints</w:t>
            </w:r>
            <w:proofErr w:type="spellEnd"/>
          </w:p>
        </w:tc>
        <w:tc>
          <w:tcPr>
            <w:tcW w:w="0" w:type="auto"/>
            <w:shd w:val="clear" w:color="auto" w:fill="EEEEEE"/>
            <w:hideMark/>
          </w:tcPr>
          <w:p w14:paraId="5601F77A" w14:textId="77777777" w:rsidR="007F12A8" w:rsidRPr="00C50911" w:rsidRDefault="007F12A8" w:rsidP="00514B43">
            <w:pPr>
              <w:spacing w:after="0" w:line="240" w:lineRule="auto"/>
              <w:rPr>
                <w:rFonts w:eastAsia="Times New Roman" w:cstheme="minorHAnsi"/>
                <w:i/>
                <w:iCs/>
                <w:color w:val="000000"/>
                <w:szCs w:val="20"/>
              </w:rPr>
            </w:pPr>
            <w:r w:rsidRPr="00C50911">
              <w:rPr>
                <w:rFonts w:eastAsia="Times New Roman" w:cstheme="minorHAnsi"/>
                <w:b/>
                <w:bCs/>
                <w:i/>
                <w:iCs/>
                <w:color w:val="000000"/>
                <w:szCs w:val="20"/>
              </w:rPr>
              <w:t>Dialog Reference</w:t>
            </w:r>
          </w:p>
          <w:p w14:paraId="247FF19E" w14:textId="77777777" w:rsidR="007F12A8" w:rsidRPr="00C50911" w:rsidRDefault="007F12A8" w:rsidP="00514B43">
            <w:pPr>
              <w:spacing w:before="100" w:beforeAutospacing="1" w:after="100" w:afterAutospacing="1" w:line="240" w:lineRule="auto"/>
              <w:rPr>
                <w:rFonts w:eastAsia="Times New Roman" w:cstheme="minorHAnsi"/>
                <w:i/>
                <w:iCs/>
                <w:color w:val="000000"/>
                <w:szCs w:val="20"/>
              </w:rPr>
            </w:pPr>
            <w:r w:rsidRPr="00C50911">
              <w:rPr>
                <w:rFonts w:eastAsia="Times New Roman" w:cstheme="minorHAnsi"/>
                <w:i/>
                <w:iCs/>
                <w:color w:val="000000"/>
                <w:szCs w:val="20"/>
              </w:rPr>
              <w:t xml:space="preserve">Should be a point feature class. Should have the same projection (e.g., be in the same feature dataset) as a line feature class that contains bedding traces. </w:t>
            </w:r>
          </w:p>
        </w:tc>
        <w:tc>
          <w:tcPr>
            <w:tcW w:w="1071" w:type="pct"/>
            <w:shd w:val="clear" w:color="auto" w:fill="EEEEEE"/>
            <w:hideMark/>
          </w:tcPr>
          <w:p w14:paraId="5B64FC42" w14:textId="77777777" w:rsidR="007F12A8" w:rsidRPr="00C50911" w:rsidRDefault="007F12A8" w:rsidP="00514B43">
            <w:pPr>
              <w:spacing w:after="0" w:line="240" w:lineRule="auto"/>
              <w:rPr>
                <w:rFonts w:eastAsia="Times New Roman" w:cstheme="minorHAnsi"/>
                <w:i/>
                <w:iCs/>
                <w:color w:val="000000"/>
                <w:szCs w:val="20"/>
              </w:rPr>
            </w:pPr>
            <w:r w:rsidRPr="00C50911">
              <w:rPr>
                <w:rFonts w:eastAsia="Times New Roman" w:cstheme="minorHAnsi"/>
                <w:i/>
                <w:iCs/>
                <w:color w:val="000000"/>
                <w:szCs w:val="20"/>
              </w:rPr>
              <w:t>Feature Class</w:t>
            </w:r>
          </w:p>
        </w:tc>
      </w:tr>
    </w:tbl>
    <w:p w14:paraId="2AA11CC2" w14:textId="77777777" w:rsidR="007F12A8" w:rsidRPr="00C50911" w:rsidRDefault="007F12A8" w:rsidP="007F12A8"/>
    <w:p w14:paraId="51AADE8E" w14:textId="4347D5E6" w:rsidR="00305D10" w:rsidRDefault="00305D10" w:rsidP="00305D10">
      <w:pPr>
        <w:pStyle w:val="Heading1"/>
      </w:pPr>
      <w:r>
        <w:t>Extrapolate Plane</w:t>
      </w:r>
      <w:r w:rsidR="0080668B">
        <w:t>s</w:t>
      </w:r>
    </w:p>
    <w:p w14:paraId="076FF09C" w14:textId="10C65642" w:rsidR="00C16317" w:rsidRDefault="00C16317" w:rsidP="00C16317">
      <w:r w:rsidRPr="00635593">
        <w:rPr>
          <w:b/>
          <w:bCs/>
        </w:rPr>
        <w:t>Extrapolate Plane</w:t>
      </w:r>
      <w:r>
        <w:t xml:space="preserve"> </w:t>
      </w:r>
      <w:r w:rsidR="00D37662">
        <w:t xml:space="preserve">predicts bedding traces from planar orientations at points. It </w:t>
      </w:r>
      <w:r>
        <w:t>is</w:t>
      </w:r>
      <w:r w:rsidR="00D37662">
        <w:t>, in a sense,</w:t>
      </w:r>
      <w:r>
        <w:t xml:space="preserve"> the inverse of </w:t>
      </w:r>
      <w:r w:rsidRPr="00635593">
        <w:rPr>
          <w:b/>
          <w:bCs/>
        </w:rPr>
        <w:t>Bedding traces to S&amp;D</w:t>
      </w:r>
      <w:r>
        <w:t xml:space="preserve">. </w:t>
      </w:r>
    </w:p>
    <w:p w14:paraId="26B436A4" w14:textId="6C6E53F5" w:rsidR="00C16317" w:rsidRPr="00C16317" w:rsidRDefault="00C16317" w:rsidP="00C16317">
      <w:r>
        <w:t>From the ArcMap Item Description:</w:t>
      </w:r>
    </w:p>
    <w:p w14:paraId="35D1C533" w14:textId="77777777" w:rsidR="00C16317" w:rsidRPr="00C16317" w:rsidRDefault="00C16317" w:rsidP="00C16317">
      <w:pPr>
        <w:ind w:left="720"/>
        <w:rPr>
          <w:rFonts w:cstheme="minorHAnsi"/>
          <w:b/>
          <w:bCs/>
          <w:i/>
          <w:iCs/>
          <w:szCs w:val="20"/>
          <w:lang w:val="en"/>
        </w:rPr>
      </w:pPr>
      <w:r w:rsidRPr="00C16317">
        <w:rPr>
          <w:rFonts w:cstheme="minorHAnsi"/>
          <w:b/>
          <w:bCs/>
          <w:i/>
          <w:iCs/>
          <w:szCs w:val="20"/>
          <w:lang w:val="en"/>
        </w:rPr>
        <w:lastRenderedPageBreak/>
        <w:t>Summary</w:t>
      </w:r>
    </w:p>
    <w:p w14:paraId="4B86F451" w14:textId="77777777"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 xml:space="preserve">Calculates intersections of planes with topography. Takes as input a DEM and a point feature class of strike and dip data (e.g., </w:t>
      </w:r>
      <w:proofErr w:type="spellStart"/>
      <w:r w:rsidRPr="001A7730">
        <w:rPr>
          <w:rFonts w:cstheme="minorHAnsi"/>
          <w:i/>
          <w:iCs/>
          <w:color w:val="000020"/>
          <w:szCs w:val="20"/>
          <w:lang w:val="en"/>
        </w:rPr>
        <w:t>GeMS</w:t>
      </w:r>
      <w:proofErr w:type="spellEnd"/>
      <w:r w:rsidRPr="001A7730">
        <w:rPr>
          <w:rFonts w:cstheme="minorHAnsi"/>
          <w:i/>
          <w:iCs/>
          <w:color w:val="000020"/>
          <w:szCs w:val="20"/>
          <w:lang w:val="en"/>
        </w:rPr>
        <w:t xml:space="preserve"> feature class </w:t>
      </w:r>
      <w:proofErr w:type="spellStart"/>
      <w:r w:rsidRPr="001A7730">
        <w:rPr>
          <w:rFonts w:cstheme="minorHAnsi"/>
          <w:i/>
          <w:iCs/>
          <w:color w:val="000020"/>
          <w:szCs w:val="20"/>
          <w:lang w:val="en"/>
        </w:rPr>
        <w:t>OrientationPoints</w:t>
      </w:r>
      <w:proofErr w:type="spellEnd"/>
      <w:r w:rsidRPr="001A7730">
        <w:rPr>
          <w:rFonts w:cstheme="minorHAnsi"/>
          <w:i/>
          <w:iCs/>
          <w:color w:val="000020"/>
          <w:szCs w:val="20"/>
          <w:lang w:val="en"/>
        </w:rPr>
        <w:t xml:space="preserve">) with a selection. For each selected point, extrapolates the plane defined by the point location, strike (Azimuth), and dip (Inclination) over a distance Radius and finds the intersection of this plane with topography (the DEM). </w:t>
      </w:r>
    </w:p>
    <w:p w14:paraId="1357A983" w14:textId="77777777"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To use:</w:t>
      </w:r>
    </w:p>
    <w:p w14:paraId="250EB127"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Set parameters</w:t>
      </w:r>
    </w:p>
    <w:p w14:paraId="3FAEDF3D"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 xml:space="preserve">Start edit session, editing </w:t>
      </w:r>
      <w:proofErr w:type="spellStart"/>
      <w:r w:rsidRPr="001A7730">
        <w:rPr>
          <w:rFonts w:cstheme="minorHAnsi"/>
          <w:i/>
          <w:iCs/>
          <w:color w:val="000020"/>
          <w:szCs w:val="20"/>
          <w:lang w:val="en"/>
        </w:rPr>
        <w:t>OrientationPoints</w:t>
      </w:r>
      <w:proofErr w:type="spellEnd"/>
    </w:p>
    <w:p w14:paraId="32B6F83C" w14:textId="3BAE49A5"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 xml:space="preserve">Select 1 or more features in </w:t>
      </w:r>
      <w:proofErr w:type="spellStart"/>
      <w:r w:rsidRPr="001A7730">
        <w:rPr>
          <w:rFonts w:cstheme="minorHAnsi"/>
          <w:i/>
          <w:iCs/>
          <w:color w:val="000020"/>
          <w:szCs w:val="20"/>
          <w:lang w:val="en"/>
        </w:rPr>
        <w:t>OrientationPoints</w:t>
      </w:r>
      <w:proofErr w:type="spellEnd"/>
      <w:r w:rsidRPr="001A7730">
        <w:rPr>
          <w:rFonts w:cstheme="minorHAnsi"/>
          <w:i/>
          <w:iCs/>
          <w:color w:val="000020"/>
          <w:szCs w:val="20"/>
          <w:lang w:val="en"/>
        </w:rPr>
        <w:t>. These should represent planar orientations. The number of selected points must be 5 or fewer</w:t>
      </w:r>
    </w:p>
    <w:p w14:paraId="305DDDCE"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Click OK to extrapolate planes and add results to current map document</w:t>
      </w:r>
    </w:p>
    <w:p w14:paraId="1C12F0AB"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Repeat as needed</w:t>
      </w:r>
    </w:p>
    <w:p w14:paraId="1DA798E1" w14:textId="77777777" w:rsidR="00C16317" w:rsidRPr="001A7730" w:rsidRDefault="00C16317" w:rsidP="00C16317">
      <w:pPr>
        <w:pStyle w:val="ListParagraph"/>
        <w:numPr>
          <w:ilvl w:val="0"/>
          <w:numId w:val="10"/>
        </w:numPr>
        <w:ind w:left="1440"/>
        <w:rPr>
          <w:rFonts w:cstheme="minorHAnsi"/>
          <w:i/>
          <w:iCs/>
          <w:color w:val="000020"/>
          <w:szCs w:val="20"/>
          <w:lang w:val="en"/>
        </w:rPr>
      </w:pPr>
      <w:r w:rsidRPr="001A7730">
        <w:rPr>
          <w:rFonts w:cstheme="minorHAnsi"/>
          <w:i/>
          <w:iCs/>
          <w:color w:val="000020"/>
          <w:szCs w:val="20"/>
          <w:lang w:val="en"/>
        </w:rPr>
        <w:t>Click Cancel (or upper-right X) to exit</w:t>
      </w:r>
    </w:p>
    <w:p w14:paraId="41A0B187" w14:textId="2BE3DD87"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 xml:space="preserve">Output--a raster for each input point--is written to Output Geodatabase. Scratch feature classes and </w:t>
      </w:r>
      <w:r w:rsidR="009C4382">
        <w:rPr>
          <w:rFonts w:cstheme="minorHAnsi"/>
          <w:i/>
          <w:iCs/>
          <w:color w:val="000020"/>
          <w:szCs w:val="20"/>
          <w:lang w:val="en"/>
        </w:rPr>
        <w:t xml:space="preserve">scratch </w:t>
      </w:r>
      <w:proofErr w:type="spellStart"/>
      <w:r w:rsidRPr="001A7730">
        <w:rPr>
          <w:rFonts w:cstheme="minorHAnsi"/>
          <w:i/>
          <w:iCs/>
          <w:color w:val="000020"/>
          <w:szCs w:val="20"/>
          <w:lang w:val="en"/>
        </w:rPr>
        <w:t>rasters</w:t>
      </w:r>
      <w:proofErr w:type="spellEnd"/>
      <w:r w:rsidRPr="001A7730">
        <w:rPr>
          <w:rFonts w:cstheme="minorHAnsi"/>
          <w:i/>
          <w:iCs/>
          <w:color w:val="000020"/>
          <w:szCs w:val="20"/>
          <w:lang w:val="en"/>
        </w:rPr>
        <w:t xml:space="preserve"> are created in Output Geodatabase and deleted. </w:t>
      </w:r>
    </w:p>
    <w:p w14:paraId="0D2E0632" w14:textId="4311BEB2" w:rsidR="00C16317" w:rsidRPr="001A7730" w:rsidRDefault="00C16317" w:rsidP="00C16317">
      <w:pPr>
        <w:ind w:left="720"/>
        <w:rPr>
          <w:rFonts w:cstheme="minorHAnsi"/>
          <w:i/>
          <w:iCs/>
          <w:color w:val="000020"/>
          <w:szCs w:val="20"/>
          <w:lang w:val="en"/>
        </w:rPr>
      </w:pPr>
      <w:r w:rsidRPr="001A7730">
        <w:rPr>
          <w:rFonts w:cstheme="minorHAnsi"/>
          <w:i/>
          <w:iCs/>
          <w:color w:val="000020"/>
          <w:szCs w:val="20"/>
          <w:lang w:val="en"/>
        </w:rPr>
        <w:t xml:space="preserve">This tool was inspired by similar scripts by Drew Adams and Heather Parks (USGS) and Carli </w:t>
      </w:r>
      <w:proofErr w:type="spellStart"/>
      <w:r w:rsidRPr="001A7730">
        <w:rPr>
          <w:rFonts w:cstheme="minorHAnsi"/>
          <w:i/>
          <w:iCs/>
          <w:color w:val="000020"/>
          <w:szCs w:val="20"/>
          <w:lang w:val="en"/>
        </w:rPr>
        <w:t>Duda</w:t>
      </w:r>
      <w:proofErr w:type="spellEnd"/>
      <w:r w:rsidRPr="001A7730">
        <w:rPr>
          <w:rFonts w:cstheme="minorHAnsi"/>
          <w:i/>
          <w:iCs/>
          <w:color w:val="000020"/>
          <w:szCs w:val="20"/>
          <w:lang w:val="en"/>
        </w:rPr>
        <w:t xml:space="preserve"> (Oregon DOGAMI)</w:t>
      </w:r>
      <w:r w:rsidR="00FA757B">
        <w:rPr>
          <w:rFonts w:cstheme="minorHAnsi"/>
          <w:i/>
          <w:iCs/>
          <w:color w:val="000020"/>
          <w:szCs w:val="20"/>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098"/>
        <w:gridCol w:w="4649"/>
        <w:gridCol w:w="1892"/>
      </w:tblGrid>
      <w:tr w:rsidR="00C16317" w:rsidRPr="001A7730" w14:paraId="61459F16" w14:textId="77777777" w:rsidTr="001A7730">
        <w:trPr>
          <w:tblCellSpacing w:w="15" w:type="dxa"/>
        </w:trPr>
        <w:tc>
          <w:tcPr>
            <w:tcW w:w="1188" w:type="pct"/>
            <w:shd w:val="clear" w:color="auto" w:fill="DDDDDD"/>
            <w:vAlign w:val="bottom"/>
            <w:hideMark/>
          </w:tcPr>
          <w:p w14:paraId="39B06E1A" w14:textId="77777777" w:rsidR="00C16317" w:rsidRPr="001A7730" w:rsidRDefault="00C16317" w:rsidP="00C16317">
            <w:pPr>
              <w:rPr>
                <w:rFonts w:cstheme="minorHAnsi"/>
                <w:b/>
                <w:bCs/>
                <w:i/>
                <w:iCs/>
                <w:color w:val="000020"/>
                <w:szCs w:val="20"/>
              </w:rPr>
            </w:pPr>
            <w:r w:rsidRPr="001A7730">
              <w:rPr>
                <w:rFonts w:cstheme="minorHAnsi"/>
                <w:b/>
                <w:bCs/>
                <w:i/>
                <w:iCs/>
                <w:color w:val="000020"/>
                <w:szCs w:val="20"/>
              </w:rPr>
              <w:t>Parameter</w:t>
            </w:r>
          </w:p>
        </w:tc>
        <w:tc>
          <w:tcPr>
            <w:tcW w:w="2673" w:type="pct"/>
            <w:shd w:val="clear" w:color="auto" w:fill="DDDDDD"/>
            <w:vAlign w:val="bottom"/>
            <w:hideMark/>
          </w:tcPr>
          <w:p w14:paraId="407CBACB" w14:textId="77777777" w:rsidR="00C16317" w:rsidRPr="001A7730" w:rsidRDefault="00C16317" w:rsidP="00C16317">
            <w:pPr>
              <w:rPr>
                <w:rFonts w:cstheme="minorHAnsi"/>
                <w:b/>
                <w:bCs/>
                <w:i/>
                <w:iCs/>
                <w:color w:val="000020"/>
                <w:szCs w:val="20"/>
              </w:rPr>
            </w:pPr>
            <w:r w:rsidRPr="001A7730">
              <w:rPr>
                <w:rFonts w:cstheme="minorHAnsi"/>
                <w:b/>
                <w:bCs/>
                <w:i/>
                <w:iCs/>
                <w:color w:val="000020"/>
                <w:szCs w:val="20"/>
              </w:rPr>
              <w:t>Explanation</w:t>
            </w:r>
          </w:p>
        </w:tc>
        <w:tc>
          <w:tcPr>
            <w:tcW w:w="1069" w:type="pct"/>
            <w:shd w:val="clear" w:color="auto" w:fill="DDDDDD"/>
            <w:vAlign w:val="bottom"/>
            <w:hideMark/>
          </w:tcPr>
          <w:p w14:paraId="0C16C9BA" w14:textId="77777777" w:rsidR="00C16317" w:rsidRPr="001A7730" w:rsidRDefault="00C16317" w:rsidP="00C16317">
            <w:pPr>
              <w:rPr>
                <w:rFonts w:cstheme="minorHAnsi"/>
                <w:b/>
                <w:bCs/>
                <w:i/>
                <w:iCs/>
                <w:color w:val="000020"/>
                <w:szCs w:val="20"/>
              </w:rPr>
            </w:pPr>
            <w:r w:rsidRPr="001A7730">
              <w:rPr>
                <w:rFonts w:cstheme="minorHAnsi"/>
                <w:b/>
                <w:bCs/>
                <w:i/>
                <w:iCs/>
                <w:color w:val="000020"/>
                <w:szCs w:val="20"/>
              </w:rPr>
              <w:t>Data Type</w:t>
            </w:r>
          </w:p>
        </w:tc>
      </w:tr>
      <w:tr w:rsidR="00C16317" w:rsidRPr="001A7730" w14:paraId="5052D92A" w14:textId="77777777" w:rsidTr="00C16317">
        <w:trPr>
          <w:tblCellSpacing w:w="15" w:type="dxa"/>
        </w:trPr>
        <w:tc>
          <w:tcPr>
            <w:tcW w:w="1188" w:type="pct"/>
            <w:shd w:val="clear" w:color="auto" w:fill="EEEEEE"/>
            <w:hideMark/>
          </w:tcPr>
          <w:p w14:paraId="46F509E0" w14:textId="77777777" w:rsidR="00C16317" w:rsidRPr="001A7730" w:rsidRDefault="00C16317" w:rsidP="00C16317">
            <w:pPr>
              <w:rPr>
                <w:rFonts w:cstheme="minorHAnsi"/>
                <w:i/>
                <w:iCs/>
                <w:color w:val="000000"/>
                <w:szCs w:val="20"/>
              </w:rPr>
            </w:pPr>
            <w:r w:rsidRPr="001A7730">
              <w:rPr>
                <w:rFonts w:cstheme="minorHAnsi"/>
                <w:i/>
                <w:iCs/>
                <w:color w:val="000000"/>
                <w:szCs w:val="20"/>
              </w:rPr>
              <w:t>DEM</w:t>
            </w:r>
          </w:p>
        </w:tc>
        <w:tc>
          <w:tcPr>
            <w:tcW w:w="0" w:type="auto"/>
            <w:shd w:val="clear" w:color="auto" w:fill="EEEEEE"/>
            <w:hideMark/>
          </w:tcPr>
          <w:p w14:paraId="333C06E5" w14:textId="77777777" w:rsidR="00C16317" w:rsidRPr="001A7730" w:rsidRDefault="00C16317" w:rsidP="00C16317">
            <w:pPr>
              <w:rPr>
                <w:rFonts w:cstheme="minorHAnsi"/>
                <w:i/>
                <w:iCs/>
                <w:color w:val="000000"/>
                <w:szCs w:val="20"/>
              </w:rPr>
            </w:pPr>
            <w:r w:rsidRPr="001A7730">
              <w:rPr>
                <w:rFonts w:cstheme="minorHAnsi"/>
                <w:i/>
                <w:iCs/>
                <w:color w:val="000000"/>
                <w:szCs w:val="20"/>
              </w:rPr>
              <w:t xml:space="preserve">Raster elevation dataset. Should overlap selected points in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w:t>
            </w:r>
          </w:p>
          <w:p w14:paraId="00271953" w14:textId="7188C866" w:rsidR="00C16317" w:rsidRPr="001A7730" w:rsidRDefault="00C16317" w:rsidP="00C16317">
            <w:pPr>
              <w:rPr>
                <w:rFonts w:cstheme="minorHAnsi"/>
                <w:i/>
                <w:iCs/>
                <w:color w:val="000000"/>
                <w:szCs w:val="20"/>
              </w:rPr>
            </w:pPr>
            <w:r w:rsidRPr="001A7730">
              <w:rPr>
                <w:rFonts w:cstheme="minorHAnsi"/>
                <w:i/>
                <w:iCs/>
                <w:color w:val="000000"/>
                <w:szCs w:val="20"/>
              </w:rPr>
              <w:t xml:space="preserve">XY and Z units for this DEM should be the same. </w:t>
            </w:r>
          </w:p>
        </w:tc>
        <w:tc>
          <w:tcPr>
            <w:tcW w:w="0" w:type="auto"/>
            <w:shd w:val="clear" w:color="auto" w:fill="EEEEEE"/>
            <w:hideMark/>
          </w:tcPr>
          <w:p w14:paraId="77032FEF" w14:textId="77777777" w:rsidR="00C16317" w:rsidRPr="001A7730" w:rsidRDefault="00C16317" w:rsidP="00C16317">
            <w:pPr>
              <w:rPr>
                <w:rFonts w:cstheme="minorHAnsi"/>
                <w:i/>
                <w:iCs/>
                <w:color w:val="000000"/>
                <w:szCs w:val="20"/>
              </w:rPr>
            </w:pPr>
            <w:r w:rsidRPr="001A7730">
              <w:rPr>
                <w:rFonts w:cstheme="minorHAnsi"/>
                <w:i/>
                <w:iCs/>
                <w:color w:val="000000"/>
                <w:szCs w:val="20"/>
              </w:rPr>
              <w:t>Raster Dataset</w:t>
            </w:r>
          </w:p>
        </w:tc>
      </w:tr>
      <w:tr w:rsidR="00C16317" w:rsidRPr="00CA65DD" w14:paraId="7802AC9E" w14:textId="77777777" w:rsidTr="00C16317">
        <w:trPr>
          <w:tblCellSpacing w:w="15" w:type="dxa"/>
        </w:trPr>
        <w:tc>
          <w:tcPr>
            <w:tcW w:w="1188" w:type="pct"/>
            <w:shd w:val="clear" w:color="auto" w:fill="EEEEEE"/>
            <w:hideMark/>
          </w:tcPr>
          <w:p w14:paraId="1561F35B" w14:textId="77777777" w:rsidR="00C16317" w:rsidRPr="00CA65DD" w:rsidRDefault="00C16317" w:rsidP="00C16317">
            <w:pPr>
              <w:rPr>
                <w:rFonts w:cstheme="minorHAnsi"/>
                <w:i/>
                <w:iCs/>
                <w:color w:val="000000"/>
                <w:szCs w:val="20"/>
              </w:rPr>
            </w:pPr>
            <w:proofErr w:type="spellStart"/>
            <w:r w:rsidRPr="00CA65DD">
              <w:rPr>
                <w:rFonts w:cstheme="minorHAnsi"/>
                <w:i/>
                <w:iCs/>
                <w:color w:val="000000"/>
                <w:szCs w:val="20"/>
              </w:rPr>
              <w:t>grid_declination</w:t>
            </w:r>
            <w:proofErr w:type="spellEnd"/>
          </w:p>
        </w:tc>
        <w:tc>
          <w:tcPr>
            <w:tcW w:w="0" w:type="auto"/>
            <w:shd w:val="clear" w:color="auto" w:fill="EEEEEE"/>
            <w:hideMark/>
          </w:tcPr>
          <w:p w14:paraId="464C2558" w14:textId="69E32288" w:rsidR="00C16317" w:rsidRPr="00CA65DD" w:rsidRDefault="00C16317" w:rsidP="00C16317">
            <w:pPr>
              <w:rPr>
                <w:rFonts w:cstheme="minorHAnsi"/>
                <w:i/>
                <w:iCs/>
                <w:color w:val="000000"/>
                <w:szCs w:val="20"/>
              </w:rPr>
            </w:pPr>
            <w:r w:rsidRPr="00CA65DD">
              <w:rPr>
                <w:rFonts w:cstheme="minorHAnsi"/>
                <w:i/>
                <w:iCs/>
                <w:color w:val="000000"/>
                <w:szCs w:val="20"/>
              </w:rPr>
              <w:t>Difference, in degrees clockwise</w:t>
            </w:r>
            <w:r w:rsidR="005820FE" w:rsidRPr="00CA65DD">
              <w:rPr>
                <w:rFonts w:cstheme="minorHAnsi"/>
                <w:i/>
                <w:iCs/>
                <w:color w:val="000000"/>
                <w:szCs w:val="20"/>
              </w:rPr>
              <w:t>,</w:t>
            </w:r>
            <w:r w:rsidRPr="00CA65DD">
              <w:rPr>
                <w:rFonts w:cstheme="minorHAnsi"/>
                <w:i/>
                <w:iCs/>
                <w:color w:val="000000"/>
                <w:szCs w:val="20"/>
              </w:rPr>
              <w:t xml:space="preserve"> between true North (the reference direction for </w:t>
            </w:r>
            <w:proofErr w:type="spellStart"/>
            <w:r w:rsidRPr="00CA65DD">
              <w:rPr>
                <w:rFonts w:cstheme="minorHAnsi"/>
                <w:i/>
                <w:iCs/>
                <w:color w:val="000000"/>
                <w:szCs w:val="20"/>
              </w:rPr>
              <w:t>OrientationPoints</w:t>
            </w:r>
            <w:proofErr w:type="spellEnd"/>
            <w:r w:rsidRPr="00CA65DD">
              <w:rPr>
                <w:rFonts w:cstheme="minorHAnsi"/>
                <w:i/>
                <w:iCs/>
                <w:color w:val="000000"/>
                <w:szCs w:val="20"/>
              </w:rPr>
              <w:t xml:space="preserve">) and grid North (the reference direction for the DEM). </w:t>
            </w:r>
          </w:p>
          <w:p w14:paraId="724173D6" w14:textId="0281D994" w:rsidR="00C16317" w:rsidRPr="00CA65DD" w:rsidRDefault="00C16317" w:rsidP="00C16317">
            <w:pPr>
              <w:rPr>
                <w:rFonts w:cstheme="minorHAnsi"/>
                <w:i/>
                <w:iCs/>
                <w:color w:val="000000"/>
                <w:szCs w:val="20"/>
              </w:rPr>
            </w:pPr>
            <w:r w:rsidRPr="00CA65DD">
              <w:rPr>
                <w:rFonts w:cstheme="minorHAnsi"/>
                <w:i/>
                <w:iCs/>
                <w:color w:val="000000"/>
                <w:szCs w:val="20"/>
              </w:rPr>
              <w:t xml:space="preserve">Can usually be assumed to be 0.0 (the default), but for the most precise work it may be appropriate to enter a non-zero value. </w:t>
            </w:r>
            <w:r w:rsidR="00CA65DD" w:rsidRPr="00CA65DD">
              <w:rPr>
                <w:rFonts w:cstheme="minorHAnsi"/>
                <w:i/>
                <w:iCs/>
                <w:color w:val="000000"/>
                <w:szCs w:val="20"/>
              </w:rPr>
              <w:t>With common large-scale map projections at low to moderate latitudes</w:t>
            </w:r>
            <w:r w:rsidR="00CA65DD">
              <w:rPr>
                <w:rFonts w:cstheme="minorHAnsi"/>
                <w:i/>
                <w:iCs/>
                <w:color w:val="000000"/>
                <w:szCs w:val="20"/>
              </w:rPr>
              <w:t>,</w:t>
            </w:r>
            <w:r w:rsidR="00CA65DD" w:rsidRPr="00CA65DD">
              <w:rPr>
                <w:rFonts w:cstheme="minorHAnsi"/>
                <w:i/>
                <w:iCs/>
                <w:color w:val="000000"/>
                <w:szCs w:val="20"/>
              </w:rPr>
              <w:t xml:space="preserve"> the absolute value of </w:t>
            </w:r>
            <w:proofErr w:type="spellStart"/>
            <w:r w:rsidR="00CA65DD" w:rsidRPr="00CA65DD">
              <w:rPr>
                <w:rFonts w:cstheme="minorHAnsi"/>
                <w:i/>
                <w:iCs/>
                <w:color w:val="000000"/>
                <w:szCs w:val="20"/>
              </w:rPr>
              <w:t>grid_declination</w:t>
            </w:r>
            <w:proofErr w:type="spellEnd"/>
            <w:r w:rsidR="00CA65DD" w:rsidRPr="00CA65DD">
              <w:rPr>
                <w:rFonts w:cstheme="minorHAnsi"/>
                <w:i/>
                <w:iCs/>
                <w:color w:val="000000"/>
                <w:szCs w:val="20"/>
              </w:rPr>
              <w:t xml:space="preserve"> is usually less than a few degrees.</w:t>
            </w:r>
            <w:r w:rsidRPr="00CA65DD">
              <w:rPr>
                <w:rFonts w:cstheme="minorHAnsi"/>
                <w:i/>
                <w:iCs/>
                <w:color w:val="000000"/>
                <w:szCs w:val="20"/>
              </w:rPr>
              <w:t xml:space="preserve"> </w:t>
            </w:r>
          </w:p>
          <w:p w14:paraId="734D16A7" w14:textId="59B0ECC0" w:rsidR="00C16317" w:rsidRPr="00CA65DD" w:rsidRDefault="00CA65DD" w:rsidP="00C16317">
            <w:pPr>
              <w:rPr>
                <w:rFonts w:cstheme="minorHAnsi"/>
                <w:i/>
                <w:iCs/>
                <w:color w:val="000000"/>
                <w:szCs w:val="20"/>
              </w:rPr>
            </w:pPr>
            <w:r w:rsidRPr="00CA65DD">
              <w:rPr>
                <w:rFonts w:cstheme="minorHAnsi"/>
                <w:i/>
                <w:iCs/>
                <w:color w:val="000000"/>
                <w:szCs w:val="20"/>
              </w:rPr>
              <w:t>If</w:t>
            </w:r>
            <w:r w:rsidR="00974A5E">
              <w:rPr>
                <w:rFonts w:cstheme="minorHAnsi"/>
                <w:i/>
                <w:iCs/>
                <w:color w:val="000000"/>
                <w:szCs w:val="20"/>
              </w:rPr>
              <w:t xml:space="preserve">, in ArcMap, the Data Frame projection is that of the DEM, the grid declination is the Rotation value </w:t>
            </w:r>
            <w:r w:rsidRPr="00CA65DD">
              <w:rPr>
                <w:rFonts w:cstheme="minorHAnsi"/>
                <w:i/>
                <w:iCs/>
                <w:color w:val="000000"/>
                <w:szCs w:val="20"/>
              </w:rPr>
              <w:t xml:space="preserve">in the General tab of the Data Frame Properties window </w:t>
            </w:r>
            <w:r w:rsidR="00974A5E">
              <w:rPr>
                <w:rFonts w:cstheme="minorHAnsi"/>
                <w:i/>
                <w:iCs/>
                <w:color w:val="000000"/>
                <w:szCs w:val="20"/>
              </w:rPr>
              <w:t>that is required to square a geographic rectangle (e.g., a quadrangle map) with the ArcMap window</w:t>
            </w:r>
            <w:r w:rsidR="00FA757B">
              <w:rPr>
                <w:rFonts w:cstheme="minorHAnsi"/>
                <w:i/>
                <w:iCs/>
                <w:color w:val="000000"/>
                <w:szCs w:val="20"/>
              </w:rPr>
              <w:t xml:space="preserve">. </w:t>
            </w:r>
          </w:p>
        </w:tc>
        <w:tc>
          <w:tcPr>
            <w:tcW w:w="0" w:type="auto"/>
            <w:shd w:val="clear" w:color="auto" w:fill="EEEEEE"/>
            <w:hideMark/>
          </w:tcPr>
          <w:p w14:paraId="6F6B0744" w14:textId="77777777" w:rsidR="00C16317" w:rsidRPr="00CA65DD" w:rsidRDefault="00C16317" w:rsidP="00C16317">
            <w:pPr>
              <w:rPr>
                <w:rFonts w:cstheme="minorHAnsi"/>
                <w:i/>
                <w:iCs/>
                <w:color w:val="000000"/>
                <w:szCs w:val="20"/>
              </w:rPr>
            </w:pPr>
            <w:r w:rsidRPr="00CA65DD">
              <w:rPr>
                <w:rFonts w:cstheme="minorHAnsi"/>
                <w:i/>
                <w:iCs/>
                <w:color w:val="000000"/>
                <w:szCs w:val="20"/>
              </w:rPr>
              <w:t>Double</w:t>
            </w:r>
          </w:p>
        </w:tc>
      </w:tr>
      <w:tr w:rsidR="00C16317" w:rsidRPr="001A7730" w14:paraId="5F566665" w14:textId="77777777" w:rsidTr="00C16317">
        <w:trPr>
          <w:tblCellSpacing w:w="15" w:type="dxa"/>
        </w:trPr>
        <w:tc>
          <w:tcPr>
            <w:tcW w:w="1188" w:type="pct"/>
            <w:shd w:val="clear" w:color="auto" w:fill="EEEEEE"/>
            <w:hideMark/>
          </w:tcPr>
          <w:p w14:paraId="19A51F6A" w14:textId="77777777" w:rsidR="00C16317" w:rsidRPr="001A7730" w:rsidRDefault="00C16317" w:rsidP="00C16317">
            <w:pPr>
              <w:rPr>
                <w:rFonts w:cstheme="minorHAnsi"/>
                <w:i/>
                <w:iCs/>
                <w:color w:val="000000"/>
                <w:szCs w:val="20"/>
              </w:rPr>
            </w:pPr>
            <w:proofErr w:type="spellStart"/>
            <w:r w:rsidRPr="001A7730">
              <w:rPr>
                <w:rFonts w:cstheme="minorHAnsi"/>
                <w:i/>
                <w:iCs/>
                <w:color w:val="000000"/>
                <w:szCs w:val="20"/>
              </w:rPr>
              <w:t>OrientationPoints</w:t>
            </w:r>
            <w:proofErr w:type="spellEnd"/>
          </w:p>
        </w:tc>
        <w:tc>
          <w:tcPr>
            <w:tcW w:w="0" w:type="auto"/>
            <w:shd w:val="clear" w:color="auto" w:fill="EEEEEE"/>
            <w:hideMark/>
          </w:tcPr>
          <w:p w14:paraId="5EB98787" w14:textId="5560E8E3" w:rsidR="00C16317" w:rsidRPr="001A7730" w:rsidRDefault="00C16317" w:rsidP="00C16317">
            <w:pPr>
              <w:rPr>
                <w:rFonts w:cstheme="minorHAnsi"/>
                <w:i/>
                <w:iCs/>
                <w:color w:val="000000"/>
                <w:szCs w:val="20"/>
              </w:rPr>
            </w:pPr>
            <w:r w:rsidRPr="001A7730">
              <w:rPr>
                <w:rFonts w:cstheme="minorHAnsi"/>
                <w:i/>
                <w:iCs/>
                <w:color w:val="000000"/>
                <w:szCs w:val="20"/>
              </w:rPr>
              <w:t xml:space="preserve">Layer, in the map composition, that references a point feature class that contains structural (orientation) data. Select a small number (1-5) of point features </w:t>
            </w:r>
            <w:r w:rsidRPr="001A7730">
              <w:rPr>
                <w:rFonts w:cstheme="minorHAnsi"/>
                <w:i/>
                <w:iCs/>
                <w:color w:val="000000"/>
                <w:szCs w:val="20"/>
              </w:rPr>
              <w:lastRenderedPageBreak/>
              <w:t>before running this script; intersections of planes with topography will be calculated for selected features only. If no features are selected, intersections will be calculated for all features</w:t>
            </w:r>
            <w:r w:rsidR="004A5DF6" w:rsidRPr="001A7730">
              <w:rPr>
                <w:rFonts w:cstheme="minorHAnsi"/>
                <w:i/>
                <w:iCs/>
                <w:color w:val="000000"/>
                <w:szCs w:val="20"/>
              </w:rPr>
              <w:t>.</w:t>
            </w:r>
            <w:r w:rsidRPr="001A7730">
              <w:rPr>
                <w:rFonts w:cstheme="minorHAnsi"/>
                <w:i/>
                <w:iCs/>
                <w:color w:val="000000"/>
                <w:szCs w:val="20"/>
              </w:rPr>
              <w:t xml:space="preserve"> Selected points should correspond to planar orientations. </w:t>
            </w:r>
          </w:p>
          <w:p w14:paraId="0E912A13" w14:textId="7BC5DE28" w:rsidR="00C16317" w:rsidRPr="001A7730" w:rsidRDefault="00C16317" w:rsidP="00C16317">
            <w:pPr>
              <w:rPr>
                <w:rFonts w:cstheme="minorHAnsi"/>
                <w:i/>
                <w:iCs/>
                <w:color w:val="000000"/>
                <w:szCs w:val="20"/>
              </w:rPr>
            </w:pPr>
            <w:r w:rsidRPr="001A7730">
              <w:rPr>
                <w:rFonts w:cstheme="minorHAnsi"/>
                <w:i/>
                <w:iCs/>
                <w:color w:val="000000"/>
                <w:szCs w:val="20"/>
              </w:rPr>
              <w:t xml:space="preserve">Script will abort if you attempt to calculate intersections for more than </w:t>
            </w:r>
            <w:proofErr w:type="gramStart"/>
            <w:r w:rsidRPr="001A7730">
              <w:rPr>
                <w:rFonts w:cstheme="minorHAnsi"/>
                <w:i/>
                <w:iCs/>
                <w:color w:val="000000"/>
                <w:szCs w:val="20"/>
              </w:rPr>
              <w:t>5</w:t>
            </w:r>
            <w:r w:rsidR="00E73A5A">
              <w:rPr>
                <w:rFonts w:cstheme="minorHAnsi"/>
                <w:i/>
                <w:iCs/>
                <w:color w:val="000000"/>
                <w:szCs w:val="20"/>
              </w:rPr>
              <w:t xml:space="preserve"> </w:t>
            </w:r>
            <w:r w:rsidRPr="001A7730">
              <w:rPr>
                <w:rFonts w:cstheme="minorHAnsi"/>
                <w:i/>
                <w:iCs/>
                <w:color w:val="000000"/>
                <w:szCs w:val="20"/>
              </w:rPr>
              <w:t>point</w:t>
            </w:r>
            <w:proofErr w:type="gramEnd"/>
            <w:r w:rsidRPr="001A7730">
              <w:rPr>
                <w:rFonts w:cstheme="minorHAnsi"/>
                <w:i/>
                <w:iCs/>
                <w:color w:val="000000"/>
                <w:szCs w:val="20"/>
              </w:rPr>
              <w:t xml:space="preserve"> features.</w:t>
            </w:r>
          </w:p>
          <w:p w14:paraId="7207E12F" w14:textId="77777777" w:rsidR="00C16317" w:rsidRPr="001A7730" w:rsidRDefault="00C16317" w:rsidP="00C16317">
            <w:pPr>
              <w:rPr>
                <w:rFonts w:cstheme="minorHAnsi"/>
                <w:i/>
                <w:iCs/>
                <w:color w:val="000000"/>
                <w:szCs w:val="20"/>
              </w:rPr>
            </w:pPr>
            <w:r w:rsidRPr="001A7730">
              <w:rPr>
                <w:rFonts w:cstheme="minorHAnsi"/>
                <w:i/>
                <w:iCs/>
                <w:color w:val="000000"/>
                <w:szCs w:val="20"/>
              </w:rPr>
              <w:t xml:space="preserve">Note that the referenced feature class need not be a </w:t>
            </w:r>
            <w:proofErr w:type="spellStart"/>
            <w:r w:rsidRPr="001A7730">
              <w:rPr>
                <w:rFonts w:cstheme="minorHAnsi"/>
                <w:i/>
                <w:iCs/>
                <w:color w:val="000000"/>
                <w:szCs w:val="20"/>
              </w:rPr>
              <w:t>GeMS</w:t>
            </w:r>
            <w:proofErr w:type="spellEnd"/>
            <w:r w:rsidRPr="001A7730">
              <w:rPr>
                <w:rFonts w:cstheme="minorHAnsi"/>
                <w:i/>
                <w:iCs/>
                <w:color w:val="000000"/>
                <w:szCs w:val="20"/>
              </w:rPr>
              <w:t xml:space="preserve">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But it must have azimuth (strike) and inclination (dip) fields with the appropriate conventions: azimuth (strike) is measured in degrees clockwise from geographic north, range 0--360, and the azimuth direction is chosen so that the dip direction is to the right when facing the azimuth direction. Inclination (dip) is measured in degrees down from horizontal, range 0--90. </w:t>
            </w:r>
          </w:p>
          <w:p w14:paraId="1FBC06AB" w14:textId="688451C9" w:rsidR="00C16317" w:rsidRPr="001A7730" w:rsidRDefault="00C16317" w:rsidP="00C16317">
            <w:pPr>
              <w:rPr>
                <w:rFonts w:cstheme="minorHAnsi"/>
                <w:i/>
                <w:iCs/>
                <w:color w:val="000000"/>
                <w:szCs w:val="20"/>
              </w:rPr>
            </w:pPr>
            <w:r w:rsidRPr="001A7730">
              <w:rPr>
                <w:rFonts w:cstheme="minorHAnsi"/>
                <w:b/>
                <w:bCs/>
                <w:i/>
                <w:iCs/>
                <w:color w:val="000000"/>
                <w:szCs w:val="20"/>
              </w:rPr>
              <w:t xml:space="preserve">Select with the dropdown arrow, not the folder icon. </w:t>
            </w:r>
            <w:r w:rsidRPr="001A7730">
              <w:rPr>
                <w:rFonts w:cstheme="minorHAnsi"/>
                <w:i/>
                <w:iCs/>
                <w:color w:val="000000"/>
                <w:szCs w:val="20"/>
              </w:rPr>
              <w:t xml:space="preserve">If a dropdown arrow is not visible, save your work, exit ArcMap, and restart. </w:t>
            </w:r>
          </w:p>
        </w:tc>
        <w:tc>
          <w:tcPr>
            <w:tcW w:w="0" w:type="auto"/>
            <w:shd w:val="clear" w:color="auto" w:fill="EEEEEE"/>
            <w:hideMark/>
          </w:tcPr>
          <w:p w14:paraId="0B588E43" w14:textId="77777777" w:rsidR="00C16317" w:rsidRPr="001A7730" w:rsidRDefault="00C16317" w:rsidP="00C16317">
            <w:pPr>
              <w:rPr>
                <w:rFonts w:cstheme="minorHAnsi"/>
                <w:i/>
                <w:iCs/>
                <w:color w:val="000000"/>
                <w:szCs w:val="20"/>
              </w:rPr>
            </w:pPr>
            <w:r w:rsidRPr="001A7730">
              <w:rPr>
                <w:rFonts w:cstheme="minorHAnsi"/>
                <w:i/>
                <w:iCs/>
                <w:color w:val="000000"/>
                <w:szCs w:val="20"/>
              </w:rPr>
              <w:lastRenderedPageBreak/>
              <w:t>Feature Layer</w:t>
            </w:r>
          </w:p>
        </w:tc>
      </w:tr>
      <w:tr w:rsidR="00C16317" w:rsidRPr="001A7730" w14:paraId="730A2DF5" w14:textId="77777777" w:rsidTr="00C16317">
        <w:trPr>
          <w:tblCellSpacing w:w="15" w:type="dxa"/>
        </w:trPr>
        <w:tc>
          <w:tcPr>
            <w:tcW w:w="1188" w:type="pct"/>
            <w:shd w:val="clear" w:color="auto" w:fill="EEEEEE"/>
            <w:hideMark/>
          </w:tcPr>
          <w:p w14:paraId="10A32A87" w14:textId="77777777" w:rsidR="00C16317" w:rsidRPr="001A7730" w:rsidRDefault="00C16317" w:rsidP="00C16317">
            <w:pPr>
              <w:rPr>
                <w:rFonts w:cstheme="minorHAnsi"/>
                <w:i/>
                <w:iCs/>
                <w:color w:val="000000"/>
                <w:szCs w:val="20"/>
              </w:rPr>
            </w:pPr>
            <w:proofErr w:type="spellStart"/>
            <w:r w:rsidRPr="001A7730">
              <w:rPr>
                <w:rFonts w:cstheme="minorHAnsi"/>
                <w:i/>
                <w:iCs/>
                <w:color w:val="000000"/>
                <w:szCs w:val="20"/>
              </w:rPr>
              <w:t>Azimuth_field</w:t>
            </w:r>
            <w:proofErr w:type="spellEnd"/>
          </w:p>
        </w:tc>
        <w:tc>
          <w:tcPr>
            <w:tcW w:w="0" w:type="auto"/>
            <w:shd w:val="clear" w:color="auto" w:fill="EEEEEE"/>
            <w:hideMark/>
          </w:tcPr>
          <w:p w14:paraId="17F876D7" w14:textId="0E71DF3D" w:rsidR="00C16317" w:rsidRPr="001A7730" w:rsidRDefault="00C16317" w:rsidP="00C16317">
            <w:pPr>
              <w:rPr>
                <w:rFonts w:cstheme="minorHAnsi"/>
                <w:i/>
                <w:iCs/>
                <w:color w:val="000000"/>
                <w:szCs w:val="20"/>
              </w:rPr>
            </w:pPr>
            <w:r w:rsidRPr="001A7730">
              <w:rPr>
                <w:rFonts w:cstheme="minorHAnsi"/>
                <w:i/>
                <w:iCs/>
                <w:color w:val="000000"/>
                <w:szCs w:val="20"/>
              </w:rPr>
              <w:t xml:space="preserve">Field within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that contains strike (azimuth) data. Values are measured in degrees clockwise from North (0) to E (90), S (180), W (270) and N (360). Dip direction is by convention 90 degrees clockwise from azimuth (the "Righthand Rule").</w:t>
            </w:r>
          </w:p>
        </w:tc>
        <w:tc>
          <w:tcPr>
            <w:tcW w:w="0" w:type="auto"/>
            <w:shd w:val="clear" w:color="auto" w:fill="EEEEEE"/>
            <w:hideMark/>
          </w:tcPr>
          <w:p w14:paraId="31F3DA4B" w14:textId="77777777" w:rsidR="00C16317" w:rsidRPr="001A7730" w:rsidRDefault="00C16317" w:rsidP="00C16317">
            <w:pPr>
              <w:rPr>
                <w:rFonts w:cstheme="minorHAnsi"/>
                <w:i/>
                <w:iCs/>
                <w:color w:val="000000"/>
                <w:szCs w:val="20"/>
              </w:rPr>
            </w:pPr>
            <w:r w:rsidRPr="001A7730">
              <w:rPr>
                <w:rFonts w:cstheme="minorHAnsi"/>
                <w:i/>
                <w:iCs/>
                <w:color w:val="000000"/>
                <w:szCs w:val="20"/>
              </w:rPr>
              <w:t>Field</w:t>
            </w:r>
          </w:p>
        </w:tc>
      </w:tr>
      <w:tr w:rsidR="00C16317" w:rsidRPr="001A7730" w14:paraId="384C537B" w14:textId="77777777" w:rsidTr="00C16317">
        <w:trPr>
          <w:tblCellSpacing w:w="15" w:type="dxa"/>
        </w:trPr>
        <w:tc>
          <w:tcPr>
            <w:tcW w:w="1188" w:type="pct"/>
            <w:shd w:val="clear" w:color="auto" w:fill="EEEEEE"/>
            <w:hideMark/>
          </w:tcPr>
          <w:p w14:paraId="6892117A" w14:textId="77777777" w:rsidR="00C16317" w:rsidRPr="001A7730" w:rsidRDefault="00C16317" w:rsidP="00C16317">
            <w:pPr>
              <w:rPr>
                <w:rFonts w:cstheme="minorHAnsi"/>
                <w:i/>
                <w:iCs/>
                <w:color w:val="000000"/>
                <w:szCs w:val="20"/>
              </w:rPr>
            </w:pPr>
            <w:proofErr w:type="spellStart"/>
            <w:r w:rsidRPr="001A7730">
              <w:rPr>
                <w:rFonts w:cstheme="minorHAnsi"/>
                <w:i/>
                <w:iCs/>
                <w:color w:val="000000"/>
                <w:szCs w:val="20"/>
              </w:rPr>
              <w:t>Inclination_field</w:t>
            </w:r>
            <w:proofErr w:type="spellEnd"/>
          </w:p>
        </w:tc>
        <w:tc>
          <w:tcPr>
            <w:tcW w:w="0" w:type="auto"/>
            <w:shd w:val="clear" w:color="auto" w:fill="EEEEEE"/>
            <w:hideMark/>
          </w:tcPr>
          <w:p w14:paraId="0D714816" w14:textId="01D3324C" w:rsidR="00C16317" w:rsidRPr="001A7730" w:rsidRDefault="00C16317" w:rsidP="00C16317">
            <w:pPr>
              <w:rPr>
                <w:rFonts w:cstheme="minorHAnsi"/>
                <w:i/>
                <w:iCs/>
                <w:color w:val="000000"/>
                <w:szCs w:val="20"/>
              </w:rPr>
            </w:pPr>
            <w:r w:rsidRPr="001A7730">
              <w:rPr>
                <w:rFonts w:cstheme="minorHAnsi"/>
                <w:i/>
                <w:iCs/>
                <w:color w:val="000000"/>
                <w:szCs w:val="20"/>
              </w:rPr>
              <w:t xml:space="preserve">Field within </w:t>
            </w:r>
            <w:proofErr w:type="spellStart"/>
            <w:r w:rsidRPr="001A7730">
              <w:rPr>
                <w:rFonts w:cstheme="minorHAnsi"/>
                <w:i/>
                <w:iCs/>
                <w:color w:val="000000"/>
                <w:szCs w:val="20"/>
              </w:rPr>
              <w:t>OrientationPoints</w:t>
            </w:r>
            <w:proofErr w:type="spellEnd"/>
            <w:r w:rsidRPr="001A7730">
              <w:rPr>
                <w:rFonts w:cstheme="minorHAnsi"/>
                <w:i/>
                <w:iCs/>
                <w:color w:val="000000"/>
                <w:szCs w:val="20"/>
              </w:rPr>
              <w:t xml:space="preserve"> feature class that contains dip (inclination) data. Values are measured in degrees down from horizontal and may range from 0 to 90. </w:t>
            </w:r>
          </w:p>
        </w:tc>
        <w:tc>
          <w:tcPr>
            <w:tcW w:w="0" w:type="auto"/>
            <w:shd w:val="clear" w:color="auto" w:fill="EEEEEE"/>
            <w:hideMark/>
          </w:tcPr>
          <w:p w14:paraId="4DE72A3D" w14:textId="77777777" w:rsidR="00C16317" w:rsidRPr="001A7730" w:rsidRDefault="00C16317" w:rsidP="00C16317">
            <w:pPr>
              <w:rPr>
                <w:rFonts w:cstheme="minorHAnsi"/>
                <w:i/>
                <w:iCs/>
                <w:color w:val="000000"/>
                <w:szCs w:val="20"/>
              </w:rPr>
            </w:pPr>
            <w:r w:rsidRPr="001A7730">
              <w:rPr>
                <w:rFonts w:cstheme="minorHAnsi"/>
                <w:i/>
                <w:iCs/>
                <w:color w:val="000000"/>
                <w:szCs w:val="20"/>
              </w:rPr>
              <w:t>Field</w:t>
            </w:r>
          </w:p>
        </w:tc>
      </w:tr>
      <w:tr w:rsidR="00C16317" w:rsidRPr="001A7730" w14:paraId="6058708D" w14:textId="77777777" w:rsidTr="00C16317">
        <w:trPr>
          <w:tblCellSpacing w:w="15" w:type="dxa"/>
        </w:trPr>
        <w:tc>
          <w:tcPr>
            <w:tcW w:w="1188" w:type="pct"/>
            <w:shd w:val="clear" w:color="auto" w:fill="EEEEEE"/>
            <w:hideMark/>
          </w:tcPr>
          <w:p w14:paraId="632B700C" w14:textId="77777777" w:rsidR="00C16317" w:rsidRPr="001A7730" w:rsidRDefault="00C16317" w:rsidP="00C16317">
            <w:pPr>
              <w:rPr>
                <w:rFonts w:cstheme="minorHAnsi"/>
                <w:i/>
                <w:iCs/>
                <w:color w:val="000000"/>
                <w:szCs w:val="20"/>
              </w:rPr>
            </w:pPr>
            <w:r w:rsidRPr="001A7730">
              <w:rPr>
                <w:rFonts w:cstheme="minorHAnsi"/>
                <w:i/>
                <w:iCs/>
                <w:color w:val="000000"/>
                <w:szCs w:val="20"/>
              </w:rPr>
              <w:t>Radius</w:t>
            </w:r>
          </w:p>
        </w:tc>
        <w:tc>
          <w:tcPr>
            <w:tcW w:w="0" w:type="auto"/>
            <w:shd w:val="clear" w:color="auto" w:fill="EEEEEE"/>
            <w:hideMark/>
          </w:tcPr>
          <w:p w14:paraId="7FAF4AA2" w14:textId="2F83C7E2" w:rsidR="00C16317" w:rsidRPr="001A7730" w:rsidRDefault="00C16317" w:rsidP="00C16317">
            <w:pPr>
              <w:rPr>
                <w:rFonts w:cstheme="minorHAnsi"/>
                <w:i/>
                <w:iCs/>
                <w:color w:val="000000"/>
                <w:szCs w:val="20"/>
              </w:rPr>
            </w:pPr>
            <w:r w:rsidRPr="001A7730">
              <w:rPr>
                <w:rFonts w:cstheme="minorHAnsi"/>
                <w:i/>
                <w:iCs/>
                <w:color w:val="000000"/>
                <w:szCs w:val="20"/>
              </w:rPr>
              <w:t xml:space="preserve">Distance, in map units, over which planes are extrapolated. </w:t>
            </w:r>
          </w:p>
        </w:tc>
        <w:tc>
          <w:tcPr>
            <w:tcW w:w="0" w:type="auto"/>
            <w:shd w:val="clear" w:color="auto" w:fill="EEEEEE"/>
            <w:hideMark/>
          </w:tcPr>
          <w:p w14:paraId="02CF28AF" w14:textId="77777777" w:rsidR="00C16317" w:rsidRPr="001A7730" w:rsidRDefault="00C16317" w:rsidP="00C16317">
            <w:pPr>
              <w:rPr>
                <w:rFonts w:cstheme="minorHAnsi"/>
                <w:i/>
                <w:iCs/>
                <w:color w:val="000000"/>
                <w:szCs w:val="20"/>
              </w:rPr>
            </w:pPr>
            <w:r w:rsidRPr="001A7730">
              <w:rPr>
                <w:rFonts w:cstheme="minorHAnsi"/>
                <w:i/>
                <w:iCs/>
                <w:color w:val="000000"/>
                <w:szCs w:val="20"/>
              </w:rPr>
              <w:t>Double</w:t>
            </w:r>
          </w:p>
        </w:tc>
      </w:tr>
      <w:tr w:rsidR="001A7730" w:rsidRPr="001A7730" w14:paraId="11E54EE4" w14:textId="77777777" w:rsidTr="00C16317">
        <w:trPr>
          <w:tblCellSpacing w:w="15" w:type="dxa"/>
        </w:trPr>
        <w:tc>
          <w:tcPr>
            <w:tcW w:w="1188" w:type="pct"/>
            <w:shd w:val="clear" w:color="auto" w:fill="EEEEEE"/>
          </w:tcPr>
          <w:p w14:paraId="157703D8" w14:textId="25ED9898" w:rsidR="001A7730" w:rsidRPr="001A7730" w:rsidRDefault="001A7730" w:rsidP="001A7730">
            <w:pPr>
              <w:rPr>
                <w:rFonts w:cstheme="minorHAnsi"/>
                <w:i/>
                <w:iCs/>
                <w:color w:val="000000"/>
                <w:szCs w:val="20"/>
              </w:rPr>
            </w:pPr>
            <w:proofErr w:type="spellStart"/>
            <w:r w:rsidRPr="001A7730">
              <w:rPr>
                <w:rFonts w:cstheme="minorHAnsi"/>
                <w:i/>
                <w:iCs/>
                <w:color w:val="000000"/>
                <w:szCs w:val="20"/>
              </w:rPr>
              <w:t>Output_Geodatabase</w:t>
            </w:r>
            <w:proofErr w:type="spellEnd"/>
          </w:p>
        </w:tc>
        <w:tc>
          <w:tcPr>
            <w:tcW w:w="0" w:type="auto"/>
            <w:shd w:val="clear" w:color="auto" w:fill="EEEEEE"/>
          </w:tcPr>
          <w:p w14:paraId="2703B88A" w14:textId="77777777" w:rsidR="001A7730" w:rsidRPr="001A7730" w:rsidRDefault="001A7730" w:rsidP="001A7730">
            <w:pPr>
              <w:rPr>
                <w:rFonts w:cstheme="minorHAnsi"/>
                <w:i/>
                <w:iCs/>
                <w:color w:val="000000"/>
                <w:szCs w:val="20"/>
              </w:rPr>
            </w:pPr>
            <w:r w:rsidRPr="001A7730">
              <w:rPr>
                <w:rFonts w:cstheme="minorHAnsi"/>
                <w:i/>
                <w:iCs/>
                <w:color w:val="000000"/>
                <w:szCs w:val="20"/>
              </w:rPr>
              <w:t xml:space="preserve">A file geodatabase, existing or created via the selection dialog. </w:t>
            </w:r>
          </w:p>
          <w:p w14:paraId="11DB328A" w14:textId="54CB5E3F" w:rsidR="001A7730" w:rsidRPr="001A7730" w:rsidRDefault="001A7730" w:rsidP="001A7730">
            <w:pPr>
              <w:rPr>
                <w:rFonts w:cstheme="minorHAnsi"/>
                <w:i/>
                <w:iCs/>
                <w:color w:val="000000"/>
                <w:szCs w:val="20"/>
              </w:rPr>
            </w:pPr>
            <w:r w:rsidRPr="001A7730">
              <w:rPr>
                <w:rFonts w:cstheme="minorHAnsi"/>
                <w:i/>
                <w:iCs/>
                <w:color w:val="000000"/>
                <w:szCs w:val="20"/>
              </w:rPr>
              <w:t>Recommend that this not be the geologic-map database</w:t>
            </w:r>
          </w:p>
        </w:tc>
        <w:tc>
          <w:tcPr>
            <w:tcW w:w="0" w:type="auto"/>
            <w:shd w:val="clear" w:color="auto" w:fill="EEEEEE"/>
          </w:tcPr>
          <w:p w14:paraId="212E8D09" w14:textId="49624461" w:rsidR="001A7730" w:rsidRPr="001A7730" w:rsidRDefault="008C1618" w:rsidP="001A7730">
            <w:pPr>
              <w:rPr>
                <w:rFonts w:cstheme="minorHAnsi"/>
                <w:i/>
                <w:iCs/>
                <w:color w:val="000000"/>
                <w:szCs w:val="20"/>
              </w:rPr>
            </w:pPr>
            <w:r>
              <w:rPr>
                <w:rFonts w:cstheme="minorHAnsi"/>
                <w:i/>
                <w:iCs/>
                <w:color w:val="000000"/>
                <w:szCs w:val="20"/>
              </w:rPr>
              <w:t>Workspace</w:t>
            </w:r>
          </w:p>
        </w:tc>
      </w:tr>
    </w:tbl>
    <w:p w14:paraId="6C47E774" w14:textId="77777777" w:rsidR="00C16317" w:rsidRPr="00C16317" w:rsidRDefault="00C16317" w:rsidP="00C16317"/>
    <w:p w14:paraId="2914F3B4" w14:textId="1E3D3B51" w:rsidR="00BF1C32" w:rsidRDefault="00635593" w:rsidP="00BF1C32">
      <w:r>
        <w:t xml:space="preserve">For </w:t>
      </w:r>
      <w:r w:rsidR="00746B17">
        <w:t>each orientation</w:t>
      </w:r>
      <w:r w:rsidR="00C77BD2">
        <w:t xml:space="preserve"> point</w:t>
      </w:r>
      <w:r>
        <w:t>, the script</w:t>
      </w:r>
      <w:r w:rsidR="00C77BD2">
        <w:t xml:space="preserve">: </w:t>
      </w:r>
    </w:p>
    <w:p w14:paraId="7419484F" w14:textId="2A40A847" w:rsidR="00746B17" w:rsidRDefault="00746B17" w:rsidP="00746B17">
      <w:pPr>
        <w:pStyle w:val="ListParagraph"/>
        <w:numPr>
          <w:ilvl w:val="0"/>
          <w:numId w:val="5"/>
        </w:numPr>
      </w:pPr>
      <w:r>
        <w:t>Calculates several points on the specified plane</w:t>
      </w:r>
    </w:p>
    <w:p w14:paraId="0D8483C3" w14:textId="05F28C01" w:rsidR="00746B17" w:rsidRDefault="00746B17" w:rsidP="00746B17">
      <w:pPr>
        <w:pStyle w:val="ListParagraph"/>
        <w:numPr>
          <w:ilvl w:val="0"/>
          <w:numId w:val="5"/>
        </w:numPr>
      </w:pPr>
      <w:r>
        <w:lastRenderedPageBreak/>
        <w:t xml:space="preserve">Uses the ArcGIS TREND function to create a raster, </w:t>
      </w:r>
      <w:r w:rsidR="00991446">
        <w:t>in</w:t>
      </w:r>
      <w:r>
        <w:t xml:space="preserve"> the area of interest, of the plane that passes through the calculated points</w:t>
      </w:r>
    </w:p>
    <w:p w14:paraId="6E4D438B" w14:textId="77777777" w:rsidR="007D2FE9" w:rsidRDefault="00746B17" w:rsidP="007D2FE9">
      <w:pPr>
        <w:pStyle w:val="ListParagraph"/>
        <w:numPr>
          <w:ilvl w:val="0"/>
          <w:numId w:val="5"/>
        </w:numPr>
      </w:pPr>
      <w:r>
        <w:t>Subtracts this raster from a DEM</w:t>
      </w:r>
    </w:p>
    <w:p w14:paraId="551955EF" w14:textId="13B8239D" w:rsidR="00746B17" w:rsidRPr="00972565" w:rsidRDefault="007D2FE9" w:rsidP="007D2FE9">
      <w:pPr>
        <w:pStyle w:val="ListParagraph"/>
        <w:numPr>
          <w:ilvl w:val="0"/>
          <w:numId w:val="5"/>
        </w:numPr>
        <w:rPr>
          <w:szCs w:val="20"/>
        </w:rPr>
      </w:pPr>
      <w:r w:rsidRPr="00972565">
        <w:rPr>
          <w:szCs w:val="20"/>
        </w:rPr>
        <w:t>C</w:t>
      </w:r>
      <w:r w:rsidR="00746B17" w:rsidRPr="00972565">
        <w:rPr>
          <w:szCs w:val="20"/>
        </w:rPr>
        <w:t>lassif</w:t>
      </w:r>
      <w:r w:rsidRPr="00972565">
        <w:rPr>
          <w:szCs w:val="20"/>
        </w:rPr>
        <w:t>ies</w:t>
      </w:r>
      <w:r w:rsidR="00746B17" w:rsidRPr="00972565">
        <w:rPr>
          <w:szCs w:val="20"/>
        </w:rPr>
        <w:t xml:space="preserve"> the resultant raster DEM-R </w:t>
      </w:r>
      <w:r w:rsidRPr="00972565">
        <w:rPr>
          <w:szCs w:val="20"/>
        </w:rPr>
        <w:t xml:space="preserve">to obtain </w:t>
      </w:r>
      <w:proofErr w:type="spellStart"/>
      <w:r w:rsidRPr="00972565">
        <w:rPr>
          <w:szCs w:val="20"/>
        </w:rPr>
        <w:t>OutcropRaster</w:t>
      </w:r>
      <w:proofErr w:type="spellEnd"/>
    </w:p>
    <w:p w14:paraId="6504E850" w14:textId="321A419D" w:rsidR="00746B17" w:rsidRPr="00972565" w:rsidRDefault="00746B17" w:rsidP="007D2FE9">
      <w:pPr>
        <w:pStyle w:val="NoSpacing"/>
        <w:ind w:left="1440"/>
        <w:rPr>
          <w:sz w:val="20"/>
          <w:szCs w:val="20"/>
        </w:rPr>
      </w:pPr>
      <w:r w:rsidRPr="00972565">
        <w:rPr>
          <w:sz w:val="20"/>
          <w:szCs w:val="20"/>
        </w:rPr>
        <w:t xml:space="preserve">If </w:t>
      </w:r>
      <w:proofErr w:type="gramStart"/>
      <w:r w:rsidRPr="00972565">
        <w:rPr>
          <w:sz w:val="20"/>
          <w:szCs w:val="20"/>
        </w:rPr>
        <w:t>abs(</w:t>
      </w:r>
      <w:proofErr w:type="gramEnd"/>
      <w:r w:rsidRPr="00972565">
        <w:rPr>
          <w:sz w:val="20"/>
          <w:szCs w:val="20"/>
        </w:rPr>
        <w:t xml:space="preserve">DEM-R) &gt; specified value:   </w:t>
      </w:r>
      <w:r w:rsidR="00972565">
        <w:rPr>
          <w:sz w:val="20"/>
          <w:szCs w:val="20"/>
        </w:rPr>
        <w:tab/>
      </w:r>
      <w:r w:rsidRPr="00972565">
        <w:rPr>
          <w:i/>
          <w:iCs/>
          <w:sz w:val="20"/>
          <w:szCs w:val="20"/>
        </w:rPr>
        <w:t>plane is above or below DEM</w:t>
      </w:r>
      <w:r w:rsidRPr="00972565">
        <w:rPr>
          <w:sz w:val="20"/>
          <w:szCs w:val="20"/>
        </w:rPr>
        <w:tab/>
        <w:t xml:space="preserve"> </w:t>
      </w:r>
    </w:p>
    <w:p w14:paraId="1E861E68" w14:textId="0F1B97CD" w:rsidR="00746B17" w:rsidRPr="00972565" w:rsidRDefault="00746B17" w:rsidP="007D2FE9">
      <w:pPr>
        <w:pStyle w:val="NoSpacing"/>
        <w:ind w:left="1440" w:firstLine="720"/>
        <w:rPr>
          <w:sz w:val="20"/>
          <w:szCs w:val="20"/>
        </w:rPr>
      </w:pPr>
      <w:proofErr w:type="spellStart"/>
      <w:r w:rsidRPr="00972565">
        <w:rPr>
          <w:sz w:val="20"/>
          <w:szCs w:val="20"/>
        </w:rPr>
        <w:t>OutcropRaster</w:t>
      </w:r>
      <w:proofErr w:type="spellEnd"/>
      <w:r w:rsidRPr="00972565">
        <w:rPr>
          <w:sz w:val="20"/>
          <w:szCs w:val="20"/>
        </w:rPr>
        <w:t xml:space="preserve"> = 0</w:t>
      </w:r>
    </w:p>
    <w:p w14:paraId="4DDD644F" w14:textId="67A14D2A" w:rsidR="00746B17" w:rsidRPr="00972565" w:rsidRDefault="00746B17" w:rsidP="007D2FE9">
      <w:pPr>
        <w:pStyle w:val="NoSpacing"/>
        <w:ind w:left="1440"/>
        <w:rPr>
          <w:sz w:val="20"/>
          <w:szCs w:val="20"/>
        </w:rPr>
      </w:pPr>
      <w:r w:rsidRPr="00972565">
        <w:rPr>
          <w:sz w:val="20"/>
          <w:szCs w:val="20"/>
        </w:rPr>
        <w:t xml:space="preserve">else:      </w:t>
      </w:r>
      <w:r w:rsidR="00972565">
        <w:rPr>
          <w:sz w:val="20"/>
          <w:szCs w:val="20"/>
        </w:rPr>
        <w:tab/>
      </w:r>
      <w:r w:rsidR="00972565">
        <w:rPr>
          <w:sz w:val="20"/>
          <w:szCs w:val="20"/>
        </w:rPr>
        <w:tab/>
      </w:r>
      <w:r w:rsidR="00972565">
        <w:rPr>
          <w:sz w:val="20"/>
          <w:szCs w:val="20"/>
        </w:rPr>
        <w:tab/>
      </w:r>
      <w:r w:rsidR="00972565">
        <w:rPr>
          <w:sz w:val="20"/>
          <w:szCs w:val="20"/>
        </w:rPr>
        <w:tab/>
      </w:r>
      <w:r w:rsidRPr="00972565">
        <w:rPr>
          <w:i/>
          <w:iCs/>
          <w:sz w:val="20"/>
          <w:szCs w:val="20"/>
        </w:rPr>
        <w:t>plane is at surface</w:t>
      </w:r>
      <w:r w:rsidRPr="00972565">
        <w:rPr>
          <w:sz w:val="20"/>
          <w:szCs w:val="20"/>
        </w:rPr>
        <w:t xml:space="preserve"> </w:t>
      </w:r>
      <w:r w:rsidRPr="00972565">
        <w:rPr>
          <w:sz w:val="20"/>
          <w:szCs w:val="20"/>
        </w:rPr>
        <w:tab/>
      </w:r>
      <w:r w:rsidRPr="00972565">
        <w:rPr>
          <w:sz w:val="20"/>
          <w:szCs w:val="20"/>
        </w:rPr>
        <w:tab/>
      </w:r>
      <w:r w:rsidRPr="00972565">
        <w:rPr>
          <w:sz w:val="20"/>
          <w:szCs w:val="20"/>
        </w:rPr>
        <w:tab/>
      </w:r>
    </w:p>
    <w:p w14:paraId="38DD5799" w14:textId="2525184B" w:rsidR="00746B17" w:rsidRPr="00972565" w:rsidRDefault="00746B17" w:rsidP="007D2FE9">
      <w:pPr>
        <w:pStyle w:val="NoSpacing"/>
        <w:ind w:left="1440" w:firstLine="720"/>
        <w:rPr>
          <w:sz w:val="20"/>
          <w:szCs w:val="20"/>
        </w:rPr>
      </w:pPr>
      <w:proofErr w:type="spellStart"/>
      <w:r w:rsidRPr="00972565">
        <w:rPr>
          <w:sz w:val="20"/>
          <w:szCs w:val="20"/>
        </w:rPr>
        <w:t>OutcropRaster</w:t>
      </w:r>
      <w:proofErr w:type="spellEnd"/>
      <w:r w:rsidRPr="00972565">
        <w:rPr>
          <w:sz w:val="20"/>
          <w:szCs w:val="20"/>
        </w:rPr>
        <w:t xml:space="preserve"> = 1</w:t>
      </w:r>
    </w:p>
    <w:p w14:paraId="1B21C532" w14:textId="77777777" w:rsidR="007D2FE9" w:rsidRPr="00972565" w:rsidRDefault="007D2FE9" w:rsidP="007D2FE9">
      <w:pPr>
        <w:pStyle w:val="NoSpacing"/>
        <w:ind w:left="1440" w:firstLine="720"/>
        <w:rPr>
          <w:sz w:val="20"/>
          <w:szCs w:val="20"/>
        </w:rPr>
      </w:pPr>
    </w:p>
    <w:p w14:paraId="310D6DFD" w14:textId="0E6AB239" w:rsidR="00635593" w:rsidRPr="001A74A5" w:rsidRDefault="00746B17" w:rsidP="00635593">
      <w:pPr>
        <w:pStyle w:val="NoSpacing"/>
        <w:numPr>
          <w:ilvl w:val="0"/>
          <w:numId w:val="5"/>
        </w:numPr>
        <w:rPr>
          <w:sz w:val="20"/>
          <w:szCs w:val="20"/>
        </w:rPr>
      </w:pPr>
      <w:r w:rsidRPr="00972565">
        <w:rPr>
          <w:sz w:val="20"/>
          <w:szCs w:val="20"/>
        </w:rPr>
        <w:t xml:space="preserve">Inserts </w:t>
      </w:r>
      <w:proofErr w:type="spellStart"/>
      <w:r w:rsidR="00C77BD2" w:rsidRPr="00972565">
        <w:rPr>
          <w:sz w:val="20"/>
          <w:szCs w:val="20"/>
        </w:rPr>
        <w:t>Outcrop</w:t>
      </w:r>
      <w:r w:rsidR="007D2FE9" w:rsidRPr="00972565">
        <w:rPr>
          <w:sz w:val="20"/>
          <w:szCs w:val="20"/>
        </w:rPr>
        <w:t>R</w:t>
      </w:r>
      <w:r w:rsidRPr="00972565">
        <w:rPr>
          <w:sz w:val="20"/>
          <w:szCs w:val="20"/>
        </w:rPr>
        <w:t>aster</w:t>
      </w:r>
      <w:proofErr w:type="spellEnd"/>
      <w:r w:rsidRPr="00972565">
        <w:rPr>
          <w:sz w:val="20"/>
          <w:szCs w:val="20"/>
        </w:rPr>
        <w:t xml:space="preserve"> into the map composition, symbolized so that pixels with </w:t>
      </w:r>
      <w:proofErr w:type="spellStart"/>
      <w:r w:rsidRPr="00972565">
        <w:rPr>
          <w:sz w:val="20"/>
          <w:szCs w:val="20"/>
        </w:rPr>
        <w:t>OutcropRaster</w:t>
      </w:r>
      <w:proofErr w:type="spellEnd"/>
      <w:r w:rsidRPr="00972565">
        <w:rPr>
          <w:sz w:val="20"/>
          <w:szCs w:val="20"/>
        </w:rPr>
        <w:t xml:space="preserve"> = 0 are transparent</w:t>
      </w:r>
    </w:p>
    <w:p w14:paraId="17FDB274" w14:textId="77777777" w:rsidR="00C26764" w:rsidRDefault="00C26764" w:rsidP="00C26764">
      <w:pPr>
        <w:pStyle w:val="Heading1"/>
      </w:pPr>
      <w:r>
        <w:t>Down-plunge projection</w:t>
      </w:r>
    </w:p>
    <w:p w14:paraId="7AB3DD96" w14:textId="47BC021A" w:rsidR="00C26764" w:rsidRDefault="00C26764" w:rsidP="00C26764">
      <w:r>
        <w:t xml:space="preserve">Script tool </w:t>
      </w:r>
      <w:r w:rsidRPr="000B1B02">
        <w:rPr>
          <w:b/>
          <w:bCs/>
        </w:rPr>
        <w:t>Down-plunge projection</w:t>
      </w:r>
      <w:r>
        <w:t xml:space="preserve"> takes a </w:t>
      </w:r>
      <w:proofErr w:type="spellStart"/>
      <w:r>
        <w:t>GeMS</w:t>
      </w:r>
      <w:proofErr w:type="spellEnd"/>
      <w:r>
        <w:t xml:space="preserve">-style geologic map database, a cross-section line, and the plunge of a projection axis at right angles to the cross-section line as input and creates a new feature </w:t>
      </w:r>
      <w:proofErr w:type="spellStart"/>
      <w:r>
        <w:t>dateset</w:t>
      </w:r>
      <w:proofErr w:type="spellEnd"/>
      <w:r>
        <w:t xml:space="preserve"> with projected features; if there is an </w:t>
      </w:r>
      <w:proofErr w:type="spellStart"/>
      <w:r>
        <w:t>OrientationPoints</w:t>
      </w:r>
      <w:proofErr w:type="spellEnd"/>
      <w:r>
        <w:t xml:space="preserve"> feature class, the script calculates apparent dips for all orientation points</w:t>
      </w:r>
      <w:r w:rsidR="00FA757B">
        <w:t xml:space="preserve">. </w:t>
      </w:r>
    </w:p>
    <w:p w14:paraId="1D3093B5" w14:textId="37F070E5" w:rsidR="00E1227C" w:rsidRPr="000B1B02" w:rsidRDefault="00E1227C" w:rsidP="00C26764">
      <w:r>
        <w:t>The resulting feature classes do not constitute an acceptable geologic cross-section. However, they do provide a useful framework for interpreting and drafting such a cross-section.</w:t>
      </w:r>
    </w:p>
    <w:p w14:paraId="6148AE57" w14:textId="77777777" w:rsidR="00C26764" w:rsidRDefault="00C26764" w:rsidP="00C26764">
      <w:r>
        <w:t xml:space="preserve">From the ArcMap Item Description: </w:t>
      </w:r>
    </w:p>
    <w:p w14:paraId="3C551A58" w14:textId="77777777" w:rsidR="00C26764" w:rsidRPr="001818B1" w:rsidRDefault="00C26764" w:rsidP="00C26764">
      <w:pPr>
        <w:ind w:left="720"/>
        <w:rPr>
          <w:rFonts w:cstheme="minorHAnsi"/>
          <w:b/>
          <w:bCs/>
          <w:i/>
          <w:iCs/>
          <w:szCs w:val="20"/>
          <w:lang w:val="en"/>
        </w:rPr>
      </w:pPr>
      <w:r w:rsidRPr="001818B1">
        <w:rPr>
          <w:rFonts w:cstheme="minorHAnsi"/>
          <w:b/>
          <w:bCs/>
          <w:i/>
          <w:iCs/>
          <w:szCs w:val="20"/>
          <w:lang w:val="en"/>
        </w:rPr>
        <w:t>Summary</w:t>
      </w:r>
    </w:p>
    <w:p w14:paraId="27E07A89" w14:textId="77777777"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t xml:space="preserve">Generates backdrop feature classes useful in constructing a geologic cross section. Inputs include </w:t>
      </w:r>
      <w:proofErr w:type="gramStart"/>
      <w:r w:rsidRPr="001818B1">
        <w:rPr>
          <w:rFonts w:cstheme="minorHAnsi"/>
          <w:i/>
          <w:iCs/>
          <w:color w:val="000020"/>
          <w:szCs w:val="20"/>
          <w:lang w:val="en"/>
        </w:rPr>
        <w:t>an</w:t>
      </w:r>
      <w:proofErr w:type="gramEnd"/>
      <w:r w:rsidRPr="001818B1">
        <w:rPr>
          <w:rFonts w:cstheme="minorHAnsi"/>
          <w:i/>
          <w:iCs/>
          <w:color w:val="000020"/>
          <w:szCs w:val="20"/>
          <w:lang w:val="en"/>
        </w:rPr>
        <w:t xml:space="preserve"> </w:t>
      </w:r>
      <w:proofErr w:type="spellStart"/>
      <w:r w:rsidRPr="001818B1">
        <w:rPr>
          <w:rFonts w:cstheme="minorHAnsi"/>
          <w:i/>
          <w:iCs/>
          <w:color w:val="000020"/>
          <w:szCs w:val="20"/>
          <w:lang w:val="en"/>
        </w:rPr>
        <w:t>GeMS</w:t>
      </w:r>
      <w:proofErr w:type="spellEnd"/>
      <w:r w:rsidRPr="001818B1">
        <w:rPr>
          <w:rFonts w:cstheme="minorHAnsi"/>
          <w:i/>
          <w:iCs/>
          <w:color w:val="000020"/>
          <w:szCs w:val="20"/>
          <w:lang w:val="en"/>
        </w:rPr>
        <w:t xml:space="preserve">-style geodatabase, a cross-section line (feature class, feature layer, or selection), and a DEM. </w:t>
      </w:r>
    </w:p>
    <w:p w14:paraId="69C9A811" w14:textId="77777777"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t xml:space="preserve">The cross-section line should be straight. Projection is down-plunge; if horizontal projection is desired, enter a plunge of 0. </w:t>
      </w:r>
    </w:p>
    <w:p w14:paraId="78418D42" w14:textId="77777777"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t>Final ou</w:t>
      </w:r>
      <w:r>
        <w:rPr>
          <w:rFonts w:cstheme="minorHAnsi"/>
          <w:i/>
          <w:iCs/>
          <w:color w:val="000020"/>
          <w:szCs w:val="20"/>
          <w:lang w:val="en"/>
        </w:rPr>
        <w:t>t</w:t>
      </w:r>
      <w:r w:rsidRPr="001818B1">
        <w:rPr>
          <w:rFonts w:cstheme="minorHAnsi"/>
          <w:i/>
          <w:iCs/>
          <w:color w:val="000020"/>
          <w:szCs w:val="20"/>
          <w:lang w:val="en"/>
        </w:rPr>
        <w:t xml:space="preserve">put is written to feature dataset </w:t>
      </w:r>
      <w:proofErr w:type="spellStart"/>
      <w:r w:rsidRPr="001818B1">
        <w:rPr>
          <w:rFonts w:cstheme="minorHAnsi"/>
          <w:b/>
          <w:bCs/>
          <w:i/>
          <w:iCs/>
          <w:color w:val="000020"/>
          <w:szCs w:val="20"/>
          <w:lang w:val="en"/>
        </w:rPr>
        <w:t>CrossSection</w:t>
      </w:r>
      <w:r>
        <w:rPr>
          <w:rFonts w:cstheme="minorHAnsi"/>
          <w:b/>
          <w:bCs/>
          <w:i/>
          <w:iCs/>
          <w:color w:val="000020"/>
          <w:szCs w:val="20"/>
          <w:lang w:val="en"/>
        </w:rPr>
        <w:t>XXX</w:t>
      </w:r>
      <w:proofErr w:type="spellEnd"/>
      <w:r w:rsidRPr="001818B1">
        <w:rPr>
          <w:rFonts w:cstheme="minorHAnsi"/>
          <w:i/>
          <w:iCs/>
          <w:color w:val="000020"/>
          <w:szCs w:val="20"/>
          <w:lang w:val="en"/>
        </w:rPr>
        <w:t xml:space="preserve"> within the </w:t>
      </w:r>
      <w:proofErr w:type="spellStart"/>
      <w:r w:rsidRPr="001818B1">
        <w:rPr>
          <w:rFonts w:cstheme="minorHAnsi"/>
          <w:i/>
          <w:iCs/>
          <w:color w:val="000020"/>
          <w:szCs w:val="20"/>
          <w:lang w:val="en"/>
        </w:rPr>
        <w:t>GeMS</w:t>
      </w:r>
      <w:proofErr w:type="spellEnd"/>
      <w:r w:rsidRPr="001818B1">
        <w:rPr>
          <w:rFonts w:cstheme="minorHAnsi"/>
          <w:i/>
          <w:iCs/>
          <w:color w:val="000020"/>
          <w:szCs w:val="20"/>
          <w:lang w:val="en"/>
        </w:rPr>
        <w:t xml:space="preserve">-style geodatabase, where </w:t>
      </w:r>
      <w:r>
        <w:rPr>
          <w:rFonts w:cstheme="minorHAnsi"/>
          <w:i/>
          <w:iCs/>
          <w:color w:val="000020"/>
          <w:szCs w:val="20"/>
          <w:lang w:val="en"/>
        </w:rPr>
        <w:t>XXX</w:t>
      </w:r>
      <w:r w:rsidRPr="001818B1">
        <w:rPr>
          <w:rFonts w:cstheme="minorHAnsi"/>
          <w:i/>
          <w:iCs/>
          <w:color w:val="000020"/>
          <w:szCs w:val="20"/>
          <w:lang w:val="en"/>
        </w:rPr>
        <w:t xml:space="preserve"> is </w:t>
      </w:r>
      <w:proofErr w:type="spellStart"/>
      <w:r w:rsidRPr="001818B1">
        <w:rPr>
          <w:rFonts w:cstheme="minorHAnsi"/>
          <w:i/>
          <w:iCs/>
          <w:color w:val="000020"/>
          <w:szCs w:val="20"/>
          <w:lang w:val="en"/>
        </w:rPr>
        <w:t>Output_name_token</w:t>
      </w:r>
      <w:proofErr w:type="spellEnd"/>
      <w:r w:rsidRPr="001818B1">
        <w:rPr>
          <w:rFonts w:cstheme="minorHAnsi"/>
          <w:i/>
          <w:iCs/>
          <w:color w:val="000020"/>
          <w:szCs w:val="20"/>
          <w:lang w:val="en"/>
        </w:rPr>
        <w:t xml:space="preserve">. This feature dataset will be created if it does not exist. </w:t>
      </w:r>
    </w:p>
    <w:p w14:paraId="05D50B33" w14:textId="77777777" w:rsidR="00C26764" w:rsidRPr="001818B1" w:rsidRDefault="00C26764" w:rsidP="00C26764">
      <w:pPr>
        <w:spacing w:after="100" w:afterAutospacing="1"/>
        <w:ind w:left="720"/>
        <w:rPr>
          <w:rFonts w:cstheme="minorHAnsi"/>
          <w:i/>
          <w:iCs/>
          <w:color w:val="000020"/>
          <w:szCs w:val="20"/>
          <w:lang w:val="en"/>
        </w:rPr>
      </w:pPr>
      <w:r w:rsidRPr="001818B1">
        <w:rPr>
          <w:rFonts w:cstheme="minorHAnsi"/>
          <w:i/>
          <w:iCs/>
          <w:color w:val="000020"/>
          <w:szCs w:val="20"/>
          <w:lang w:val="en"/>
        </w:rPr>
        <w:t xml:space="preserve">All feature classes in the </w:t>
      </w:r>
      <w:proofErr w:type="spellStart"/>
      <w:r w:rsidRPr="001818B1">
        <w:rPr>
          <w:rFonts w:cstheme="minorHAnsi"/>
          <w:i/>
          <w:iCs/>
          <w:color w:val="000020"/>
          <w:szCs w:val="20"/>
          <w:lang w:val="en"/>
        </w:rPr>
        <w:t>GeologicMap</w:t>
      </w:r>
      <w:proofErr w:type="spellEnd"/>
      <w:r w:rsidRPr="001818B1">
        <w:rPr>
          <w:rFonts w:cstheme="minorHAnsi"/>
          <w:i/>
          <w:iCs/>
          <w:color w:val="000020"/>
          <w:szCs w:val="20"/>
          <w:lang w:val="en"/>
        </w:rPr>
        <w:t xml:space="preserve"> feature dataset are projected into the </w:t>
      </w:r>
      <w:proofErr w:type="gramStart"/>
      <w:r w:rsidRPr="001818B1">
        <w:rPr>
          <w:rFonts w:cstheme="minorHAnsi"/>
          <w:i/>
          <w:iCs/>
          <w:color w:val="000020"/>
          <w:szCs w:val="20"/>
          <w:lang w:val="en"/>
        </w:rPr>
        <w:t>cross section</w:t>
      </w:r>
      <w:proofErr w:type="gramEnd"/>
      <w:r w:rsidRPr="001818B1">
        <w:rPr>
          <w:rFonts w:cstheme="minorHAnsi"/>
          <w:i/>
          <w:iCs/>
          <w:color w:val="000020"/>
          <w:szCs w:val="20"/>
          <w:lang w:val="en"/>
        </w:rPr>
        <w:t xml:space="preserve"> feature dataset, with the exception of feature classes whose names begin with errors_ and ed_. </w:t>
      </w:r>
    </w:p>
    <w:p w14:paraId="591B5E7F" w14:textId="77777777" w:rsidR="00C26764" w:rsidRPr="001818B1" w:rsidRDefault="00C26764" w:rsidP="00C26764">
      <w:pPr>
        <w:spacing w:after="100" w:afterAutospacing="1"/>
        <w:ind w:left="720"/>
        <w:rPr>
          <w:rFonts w:cstheme="minorHAnsi"/>
          <w:i/>
          <w:iCs/>
          <w:color w:val="000020"/>
          <w:szCs w:val="20"/>
          <w:lang w:val="en"/>
        </w:rPr>
      </w:pPr>
      <w:proofErr w:type="spellStart"/>
      <w:r w:rsidRPr="001818B1">
        <w:rPr>
          <w:rFonts w:cstheme="minorHAnsi"/>
          <w:i/>
          <w:iCs/>
          <w:color w:val="000020"/>
          <w:szCs w:val="20"/>
          <w:lang w:val="en"/>
        </w:rPr>
        <w:t>GeologicMap</w:t>
      </w:r>
      <w:proofErr w:type="spellEnd"/>
      <w:r w:rsidRPr="001818B1">
        <w:rPr>
          <w:rFonts w:cstheme="minorHAnsi"/>
          <w:i/>
          <w:iCs/>
          <w:color w:val="000020"/>
          <w:szCs w:val="20"/>
          <w:lang w:val="en"/>
        </w:rPr>
        <w:t>/</w:t>
      </w:r>
      <w:proofErr w:type="spellStart"/>
      <w:r w:rsidRPr="001818B1">
        <w:rPr>
          <w:rFonts w:cstheme="minorHAnsi"/>
          <w:i/>
          <w:iCs/>
          <w:color w:val="000020"/>
          <w:szCs w:val="20"/>
          <w:lang w:val="en"/>
        </w:rPr>
        <w:t>OrientationPoints</w:t>
      </w:r>
      <w:proofErr w:type="spellEnd"/>
      <w:r w:rsidRPr="001818B1">
        <w:rPr>
          <w:rFonts w:cstheme="minorHAnsi"/>
          <w:i/>
          <w:iCs/>
          <w:color w:val="000020"/>
          <w:szCs w:val="20"/>
          <w:lang w:val="en"/>
        </w:rPr>
        <w:t xml:space="preserve"> gets special treatment. Four new attributes are added to the projected equivalent:</w:t>
      </w:r>
    </w:p>
    <w:p w14:paraId="0A05061B"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proofErr w:type="spellStart"/>
      <w:r w:rsidRPr="001818B1">
        <w:rPr>
          <w:rFonts w:cstheme="minorHAnsi"/>
          <w:i/>
          <w:iCs/>
          <w:color w:val="000020"/>
          <w:szCs w:val="20"/>
          <w:lang w:val="en"/>
        </w:rPr>
        <w:t>DistanceFromSection</w:t>
      </w:r>
      <w:proofErr w:type="spellEnd"/>
      <w:r w:rsidRPr="001818B1">
        <w:rPr>
          <w:rFonts w:cstheme="minorHAnsi"/>
          <w:i/>
          <w:iCs/>
          <w:color w:val="000020"/>
          <w:szCs w:val="20"/>
          <w:lang w:val="en"/>
        </w:rPr>
        <w:t xml:space="preserve"> (float)--map distance from section line</w:t>
      </w:r>
    </w:p>
    <w:p w14:paraId="7DC7F6B9"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proofErr w:type="spellStart"/>
      <w:r w:rsidRPr="001818B1">
        <w:rPr>
          <w:rFonts w:cstheme="minorHAnsi"/>
          <w:i/>
          <w:iCs/>
          <w:color w:val="000020"/>
          <w:szCs w:val="20"/>
          <w:lang w:val="en"/>
        </w:rPr>
        <w:t>MapAzimuth</w:t>
      </w:r>
      <w:proofErr w:type="spellEnd"/>
      <w:r w:rsidRPr="001818B1">
        <w:rPr>
          <w:rFonts w:cstheme="minorHAnsi"/>
          <w:i/>
          <w:iCs/>
          <w:color w:val="000020"/>
          <w:szCs w:val="20"/>
          <w:lang w:val="en"/>
        </w:rPr>
        <w:t xml:space="preserve"> (float)--set equal to Azimuth of </w:t>
      </w:r>
      <w:proofErr w:type="spellStart"/>
      <w:r w:rsidRPr="001818B1">
        <w:rPr>
          <w:rFonts w:cstheme="minorHAnsi"/>
          <w:i/>
          <w:iCs/>
          <w:color w:val="000020"/>
          <w:szCs w:val="20"/>
          <w:lang w:val="en"/>
        </w:rPr>
        <w:t>unprojected</w:t>
      </w:r>
      <w:proofErr w:type="spellEnd"/>
      <w:r w:rsidRPr="001818B1">
        <w:rPr>
          <w:rFonts w:cstheme="minorHAnsi"/>
          <w:i/>
          <w:iCs/>
          <w:color w:val="000020"/>
          <w:szCs w:val="20"/>
          <w:lang w:val="en"/>
        </w:rPr>
        <w:t xml:space="preserve"> points. Field Azimuth now contains azimuth in section plane of projected planar orientation</w:t>
      </w:r>
    </w:p>
    <w:p w14:paraId="7B510AE5"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r w:rsidRPr="001818B1">
        <w:rPr>
          <w:rFonts w:cstheme="minorHAnsi"/>
          <w:i/>
          <w:iCs/>
          <w:color w:val="000020"/>
          <w:szCs w:val="20"/>
          <w:lang w:val="en"/>
        </w:rPr>
        <w:t xml:space="preserve">Obliquity (float)--angle between section line and </w:t>
      </w:r>
      <w:proofErr w:type="spellStart"/>
      <w:r w:rsidRPr="001818B1">
        <w:rPr>
          <w:rFonts w:cstheme="minorHAnsi"/>
          <w:i/>
          <w:iCs/>
          <w:color w:val="000020"/>
          <w:szCs w:val="20"/>
          <w:lang w:val="en"/>
        </w:rPr>
        <w:t>MapAzimuth</w:t>
      </w:r>
      <w:proofErr w:type="spellEnd"/>
      <w:r w:rsidRPr="001818B1">
        <w:rPr>
          <w:rFonts w:cstheme="minorHAnsi"/>
          <w:i/>
          <w:iCs/>
          <w:color w:val="000020"/>
          <w:szCs w:val="20"/>
          <w:lang w:val="en"/>
        </w:rPr>
        <w:t>. Measured clockwise; 90 = strike at right angles to section line, dip to right</w:t>
      </w:r>
    </w:p>
    <w:p w14:paraId="6F1BDE69" w14:textId="77777777" w:rsidR="00C26764" w:rsidRPr="001818B1" w:rsidRDefault="00C26764" w:rsidP="00C26764">
      <w:pPr>
        <w:numPr>
          <w:ilvl w:val="0"/>
          <w:numId w:val="12"/>
        </w:numPr>
        <w:tabs>
          <w:tab w:val="clear" w:pos="720"/>
          <w:tab w:val="num" w:pos="1440"/>
        </w:tabs>
        <w:spacing w:after="100" w:afterAutospacing="1" w:line="240" w:lineRule="auto"/>
        <w:ind w:left="1440"/>
        <w:rPr>
          <w:rFonts w:cstheme="minorHAnsi"/>
          <w:i/>
          <w:iCs/>
          <w:color w:val="000020"/>
          <w:szCs w:val="20"/>
          <w:lang w:val="en"/>
        </w:rPr>
      </w:pPr>
      <w:proofErr w:type="spellStart"/>
      <w:r w:rsidRPr="001818B1">
        <w:rPr>
          <w:rFonts w:cstheme="minorHAnsi"/>
          <w:i/>
          <w:iCs/>
          <w:color w:val="000020"/>
          <w:szCs w:val="20"/>
          <w:lang w:val="en"/>
        </w:rPr>
        <w:t>ApparentDip</w:t>
      </w:r>
      <w:proofErr w:type="spellEnd"/>
      <w:r w:rsidRPr="001818B1">
        <w:rPr>
          <w:rFonts w:cstheme="minorHAnsi"/>
          <w:i/>
          <w:iCs/>
          <w:color w:val="000020"/>
          <w:szCs w:val="20"/>
          <w:lang w:val="en"/>
        </w:rPr>
        <w:t xml:space="preserve"> (float)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309"/>
        <w:gridCol w:w="4542"/>
        <w:gridCol w:w="1788"/>
      </w:tblGrid>
      <w:tr w:rsidR="00C26764" w:rsidRPr="001818B1" w14:paraId="5DDAD1EE" w14:textId="77777777" w:rsidTr="00C26764">
        <w:trPr>
          <w:tblCellSpacing w:w="15" w:type="dxa"/>
        </w:trPr>
        <w:tc>
          <w:tcPr>
            <w:tcW w:w="1210" w:type="pct"/>
            <w:shd w:val="clear" w:color="auto" w:fill="DDDDDD"/>
            <w:vAlign w:val="bottom"/>
            <w:hideMark/>
          </w:tcPr>
          <w:p w14:paraId="1B305FA7" w14:textId="77777777" w:rsidR="00C26764" w:rsidRPr="001818B1" w:rsidRDefault="00C26764" w:rsidP="00C26764">
            <w:pPr>
              <w:rPr>
                <w:rFonts w:cstheme="minorHAnsi"/>
                <w:b/>
                <w:bCs/>
                <w:i/>
                <w:iCs/>
                <w:color w:val="000020"/>
                <w:szCs w:val="20"/>
              </w:rPr>
            </w:pPr>
            <w:r w:rsidRPr="001818B1">
              <w:rPr>
                <w:rFonts w:cstheme="minorHAnsi"/>
                <w:b/>
                <w:bCs/>
                <w:i/>
                <w:iCs/>
                <w:color w:val="000020"/>
                <w:szCs w:val="20"/>
              </w:rPr>
              <w:t>Parameter</w:t>
            </w:r>
          </w:p>
        </w:tc>
        <w:tc>
          <w:tcPr>
            <w:tcW w:w="2662" w:type="pct"/>
            <w:shd w:val="clear" w:color="auto" w:fill="DDDDDD"/>
            <w:vAlign w:val="bottom"/>
            <w:hideMark/>
          </w:tcPr>
          <w:p w14:paraId="29D246BC" w14:textId="77777777" w:rsidR="00C26764" w:rsidRPr="001818B1" w:rsidRDefault="00C26764" w:rsidP="00C26764">
            <w:pPr>
              <w:rPr>
                <w:rFonts w:cstheme="minorHAnsi"/>
                <w:b/>
                <w:bCs/>
                <w:i/>
                <w:iCs/>
                <w:color w:val="000020"/>
                <w:szCs w:val="20"/>
              </w:rPr>
            </w:pPr>
            <w:r w:rsidRPr="001818B1">
              <w:rPr>
                <w:rFonts w:cstheme="minorHAnsi"/>
                <w:b/>
                <w:bCs/>
                <w:i/>
                <w:iCs/>
                <w:color w:val="000020"/>
                <w:szCs w:val="20"/>
              </w:rPr>
              <w:t>Explanation</w:t>
            </w:r>
          </w:p>
        </w:tc>
        <w:tc>
          <w:tcPr>
            <w:tcW w:w="1059" w:type="pct"/>
            <w:shd w:val="clear" w:color="auto" w:fill="DDDDDD"/>
            <w:vAlign w:val="bottom"/>
            <w:hideMark/>
          </w:tcPr>
          <w:p w14:paraId="02F07590" w14:textId="77777777" w:rsidR="00C26764" w:rsidRPr="001818B1" w:rsidRDefault="00C26764" w:rsidP="00C26764">
            <w:pPr>
              <w:rPr>
                <w:rFonts w:cstheme="minorHAnsi"/>
                <w:b/>
                <w:bCs/>
                <w:i/>
                <w:iCs/>
                <w:color w:val="000020"/>
                <w:szCs w:val="20"/>
              </w:rPr>
            </w:pPr>
            <w:r w:rsidRPr="001818B1">
              <w:rPr>
                <w:rFonts w:cstheme="minorHAnsi"/>
                <w:b/>
                <w:bCs/>
                <w:i/>
                <w:iCs/>
                <w:color w:val="000020"/>
                <w:szCs w:val="20"/>
              </w:rPr>
              <w:t>Data Type</w:t>
            </w:r>
          </w:p>
        </w:tc>
      </w:tr>
      <w:tr w:rsidR="00C26764" w:rsidRPr="001818B1" w14:paraId="1C132111" w14:textId="77777777" w:rsidTr="00C26764">
        <w:trPr>
          <w:tblCellSpacing w:w="15" w:type="dxa"/>
        </w:trPr>
        <w:tc>
          <w:tcPr>
            <w:tcW w:w="1210" w:type="pct"/>
            <w:shd w:val="clear" w:color="auto" w:fill="EEEEEE"/>
            <w:hideMark/>
          </w:tcPr>
          <w:p w14:paraId="2EB46F48"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lastRenderedPageBreak/>
              <w:t>GeMS_style_geodatabase</w:t>
            </w:r>
            <w:proofErr w:type="spellEnd"/>
          </w:p>
        </w:tc>
        <w:tc>
          <w:tcPr>
            <w:tcW w:w="0" w:type="auto"/>
            <w:shd w:val="clear" w:color="auto" w:fill="EEEEEE"/>
            <w:hideMark/>
          </w:tcPr>
          <w:p w14:paraId="5B1DE323"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A </w:t>
            </w:r>
            <w:proofErr w:type="spellStart"/>
            <w:r w:rsidRPr="001818B1">
              <w:rPr>
                <w:rFonts w:asciiTheme="minorHAnsi" w:hAnsiTheme="minorHAnsi" w:cstheme="minorHAnsi"/>
                <w:i/>
                <w:iCs/>
                <w:color w:val="000000"/>
                <w:sz w:val="20"/>
                <w:szCs w:val="20"/>
              </w:rPr>
              <w:t>GeMS</w:t>
            </w:r>
            <w:proofErr w:type="spellEnd"/>
            <w:r w:rsidRPr="001818B1">
              <w:rPr>
                <w:rFonts w:asciiTheme="minorHAnsi" w:hAnsiTheme="minorHAnsi" w:cstheme="minorHAnsi"/>
                <w:i/>
                <w:iCs/>
                <w:color w:val="000000"/>
                <w:sz w:val="20"/>
                <w:szCs w:val="20"/>
              </w:rPr>
              <w:t xml:space="preserve">-style geodatabase with </w:t>
            </w:r>
            <w:proofErr w:type="spellStart"/>
            <w:r w:rsidRPr="001818B1">
              <w:rPr>
                <w:rFonts w:asciiTheme="minorHAnsi" w:hAnsiTheme="minorHAnsi" w:cstheme="minorHAnsi"/>
                <w:i/>
                <w:iCs/>
                <w:color w:val="000000"/>
                <w:sz w:val="20"/>
                <w:szCs w:val="20"/>
              </w:rPr>
              <w:t>GeologicMap</w:t>
            </w:r>
            <w:proofErr w:type="spellEnd"/>
            <w:r w:rsidRPr="001818B1">
              <w:rPr>
                <w:rFonts w:asciiTheme="minorHAnsi" w:hAnsiTheme="minorHAnsi" w:cstheme="minorHAnsi"/>
                <w:i/>
                <w:iCs/>
                <w:color w:val="000000"/>
                <w:sz w:val="20"/>
                <w:szCs w:val="20"/>
              </w:rPr>
              <w:t xml:space="preserve"> feature dataset</w:t>
            </w:r>
          </w:p>
        </w:tc>
        <w:tc>
          <w:tcPr>
            <w:tcW w:w="0" w:type="auto"/>
            <w:shd w:val="clear" w:color="auto" w:fill="EEEEEE"/>
            <w:hideMark/>
          </w:tcPr>
          <w:p w14:paraId="249FA895" w14:textId="77777777" w:rsidR="00C26764" w:rsidRPr="001818B1" w:rsidRDefault="00C26764" w:rsidP="00C26764">
            <w:pPr>
              <w:rPr>
                <w:rFonts w:cstheme="minorHAnsi"/>
                <w:i/>
                <w:iCs/>
                <w:color w:val="000000"/>
                <w:szCs w:val="20"/>
              </w:rPr>
            </w:pPr>
            <w:r w:rsidRPr="001818B1">
              <w:rPr>
                <w:rFonts w:cstheme="minorHAnsi"/>
                <w:i/>
                <w:iCs/>
                <w:color w:val="000000"/>
                <w:szCs w:val="20"/>
              </w:rPr>
              <w:t>Workspace</w:t>
            </w:r>
          </w:p>
        </w:tc>
      </w:tr>
      <w:tr w:rsidR="00C26764" w:rsidRPr="001818B1" w14:paraId="35E70093" w14:textId="77777777" w:rsidTr="00C26764">
        <w:trPr>
          <w:tblCellSpacing w:w="15" w:type="dxa"/>
        </w:trPr>
        <w:tc>
          <w:tcPr>
            <w:tcW w:w="1210" w:type="pct"/>
            <w:shd w:val="clear" w:color="auto" w:fill="EEEEEE"/>
            <w:hideMark/>
          </w:tcPr>
          <w:p w14:paraId="24E840D9" w14:textId="77777777" w:rsidR="00C26764" w:rsidRPr="001818B1" w:rsidRDefault="00C26764" w:rsidP="00C26764">
            <w:pPr>
              <w:rPr>
                <w:rFonts w:cstheme="minorHAnsi"/>
                <w:i/>
                <w:iCs/>
                <w:color w:val="000000"/>
                <w:szCs w:val="20"/>
              </w:rPr>
            </w:pPr>
            <w:r w:rsidRPr="001818B1">
              <w:rPr>
                <w:rFonts w:cstheme="minorHAnsi"/>
                <w:i/>
                <w:iCs/>
                <w:color w:val="000000"/>
                <w:szCs w:val="20"/>
              </w:rPr>
              <w:t>DEM</w:t>
            </w:r>
          </w:p>
        </w:tc>
        <w:tc>
          <w:tcPr>
            <w:tcW w:w="0" w:type="auto"/>
            <w:shd w:val="clear" w:color="auto" w:fill="EEEEEE"/>
            <w:hideMark/>
          </w:tcPr>
          <w:p w14:paraId="7D0C9D18"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Digital elevation model that encompasses section line and buffered selection polygon. </w:t>
            </w:r>
          </w:p>
          <w:p w14:paraId="67F3A0DF"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Z units should be equal to XY units of </w:t>
            </w:r>
            <w:proofErr w:type="spellStart"/>
            <w:r w:rsidRPr="001818B1">
              <w:rPr>
                <w:rFonts w:asciiTheme="minorHAnsi" w:hAnsiTheme="minorHAnsi" w:cstheme="minorHAnsi"/>
                <w:i/>
                <w:iCs/>
                <w:color w:val="000000"/>
                <w:sz w:val="20"/>
                <w:szCs w:val="20"/>
              </w:rPr>
              <w:t>GeologicMap</w:t>
            </w:r>
            <w:proofErr w:type="spellEnd"/>
            <w:r w:rsidRPr="001818B1">
              <w:rPr>
                <w:rFonts w:asciiTheme="minorHAnsi" w:hAnsiTheme="minorHAnsi" w:cstheme="minorHAnsi"/>
                <w:i/>
                <w:iCs/>
                <w:color w:val="000000"/>
                <w:sz w:val="20"/>
                <w:szCs w:val="20"/>
              </w:rPr>
              <w:t xml:space="preserve"> feature dataset.</w:t>
            </w:r>
          </w:p>
        </w:tc>
        <w:tc>
          <w:tcPr>
            <w:tcW w:w="0" w:type="auto"/>
            <w:shd w:val="clear" w:color="auto" w:fill="EEEEEE"/>
            <w:hideMark/>
          </w:tcPr>
          <w:p w14:paraId="086F6E4C" w14:textId="77777777" w:rsidR="00C26764" w:rsidRPr="001818B1" w:rsidRDefault="00C26764" w:rsidP="00C26764">
            <w:pPr>
              <w:rPr>
                <w:rFonts w:cstheme="minorHAnsi"/>
                <w:i/>
                <w:iCs/>
                <w:color w:val="000000"/>
                <w:szCs w:val="20"/>
              </w:rPr>
            </w:pPr>
            <w:r w:rsidRPr="001818B1">
              <w:rPr>
                <w:rFonts w:cstheme="minorHAnsi"/>
                <w:i/>
                <w:iCs/>
                <w:color w:val="000000"/>
                <w:szCs w:val="20"/>
              </w:rPr>
              <w:t>Raster Dataset</w:t>
            </w:r>
          </w:p>
        </w:tc>
      </w:tr>
      <w:tr w:rsidR="00C26764" w:rsidRPr="001818B1" w14:paraId="031318DB" w14:textId="77777777" w:rsidTr="00C26764">
        <w:trPr>
          <w:tblCellSpacing w:w="15" w:type="dxa"/>
        </w:trPr>
        <w:tc>
          <w:tcPr>
            <w:tcW w:w="1210" w:type="pct"/>
            <w:shd w:val="clear" w:color="auto" w:fill="EEEEEE"/>
            <w:hideMark/>
          </w:tcPr>
          <w:p w14:paraId="7A0DCC42"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DEM_sample_distance</w:t>
            </w:r>
            <w:proofErr w:type="spellEnd"/>
          </w:p>
        </w:tc>
        <w:tc>
          <w:tcPr>
            <w:tcW w:w="0" w:type="auto"/>
            <w:shd w:val="clear" w:color="auto" w:fill="EEEEEE"/>
            <w:hideMark/>
          </w:tcPr>
          <w:p w14:paraId="7E61FD67"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Spacing of projected points along lines and polygon boundaries. Value is a multiplier for the DEM cell size. That is, with a 6-ft DEM and </w:t>
            </w:r>
            <w:proofErr w:type="spellStart"/>
            <w:r w:rsidRPr="001818B1">
              <w:rPr>
                <w:rFonts w:asciiTheme="minorHAnsi" w:hAnsiTheme="minorHAnsi" w:cstheme="minorHAnsi"/>
                <w:i/>
                <w:iCs/>
                <w:color w:val="000000"/>
                <w:sz w:val="20"/>
                <w:szCs w:val="20"/>
              </w:rPr>
              <w:t>DEM_sample_distance</w:t>
            </w:r>
            <w:proofErr w:type="spellEnd"/>
            <w:r w:rsidRPr="001818B1">
              <w:rPr>
                <w:rFonts w:asciiTheme="minorHAnsi" w:hAnsiTheme="minorHAnsi" w:cstheme="minorHAnsi"/>
                <w:i/>
                <w:iCs/>
                <w:color w:val="000000"/>
                <w:sz w:val="20"/>
                <w:szCs w:val="20"/>
              </w:rPr>
              <w:t xml:space="preserve"> of 2.5, DEM Z value will be sampled every 15 ft along lines and polygon boundaries prior to projection. </w:t>
            </w:r>
          </w:p>
        </w:tc>
        <w:tc>
          <w:tcPr>
            <w:tcW w:w="0" w:type="auto"/>
            <w:shd w:val="clear" w:color="auto" w:fill="EEEEEE"/>
            <w:hideMark/>
          </w:tcPr>
          <w:p w14:paraId="10435B52" w14:textId="77777777" w:rsidR="00C26764" w:rsidRPr="001818B1" w:rsidRDefault="00C26764" w:rsidP="00C26764">
            <w:pPr>
              <w:rPr>
                <w:rFonts w:cstheme="minorHAnsi"/>
                <w:i/>
                <w:iCs/>
                <w:color w:val="000000"/>
                <w:szCs w:val="20"/>
              </w:rPr>
            </w:pPr>
            <w:r w:rsidRPr="001818B1">
              <w:rPr>
                <w:rFonts w:cstheme="minorHAnsi"/>
                <w:i/>
                <w:iCs/>
                <w:color w:val="000000"/>
                <w:szCs w:val="20"/>
              </w:rPr>
              <w:t>Double</w:t>
            </w:r>
          </w:p>
        </w:tc>
      </w:tr>
      <w:tr w:rsidR="00C26764" w:rsidRPr="001818B1" w14:paraId="34507C81" w14:textId="77777777" w:rsidTr="00C26764">
        <w:trPr>
          <w:tblCellSpacing w:w="15" w:type="dxa"/>
        </w:trPr>
        <w:tc>
          <w:tcPr>
            <w:tcW w:w="1210" w:type="pct"/>
            <w:shd w:val="clear" w:color="auto" w:fill="EEEEEE"/>
            <w:hideMark/>
          </w:tcPr>
          <w:p w14:paraId="0EAD48A7"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Section_line</w:t>
            </w:r>
            <w:proofErr w:type="spellEnd"/>
          </w:p>
        </w:tc>
        <w:tc>
          <w:tcPr>
            <w:tcW w:w="0" w:type="auto"/>
            <w:shd w:val="clear" w:color="auto" w:fill="EEEEEE"/>
            <w:hideMark/>
          </w:tcPr>
          <w:p w14:paraId="28C8DFE6"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Feature class, feature layer, or selection that contains ONLY ONE element. Section line should be straight. </w:t>
            </w:r>
          </w:p>
        </w:tc>
        <w:tc>
          <w:tcPr>
            <w:tcW w:w="0" w:type="auto"/>
            <w:shd w:val="clear" w:color="auto" w:fill="EEEEEE"/>
            <w:hideMark/>
          </w:tcPr>
          <w:p w14:paraId="3D4251FF" w14:textId="77777777" w:rsidR="00C26764" w:rsidRPr="001818B1" w:rsidRDefault="00C26764" w:rsidP="00C26764">
            <w:pPr>
              <w:rPr>
                <w:rFonts w:cstheme="minorHAnsi"/>
                <w:i/>
                <w:iCs/>
                <w:color w:val="000000"/>
                <w:szCs w:val="20"/>
              </w:rPr>
            </w:pPr>
            <w:r w:rsidRPr="001818B1">
              <w:rPr>
                <w:rFonts w:cstheme="minorHAnsi"/>
                <w:i/>
                <w:iCs/>
                <w:color w:val="000000"/>
                <w:szCs w:val="20"/>
              </w:rPr>
              <w:t>Feature Layer</w:t>
            </w:r>
          </w:p>
        </w:tc>
      </w:tr>
      <w:tr w:rsidR="00C26764" w:rsidRPr="001818B1" w14:paraId="55F6A727" w14:textId="77777777" w:rsidTr="00C26764">
        <w:trPr>
          <w:tblCellSpacing w:w="15" w:type="dxa"/>
        </w:trPr>
        <w:tc>
          <w:tcPr>
            <w:tcW w:w="1210" w:type="pct"/>
            <w:shd w:val="clear" w:color="auto" w:fill="EEEEEE"/>
            <w:hideMark/>
          </w:tcPr>
          <w:p w14:paraId="0EC524AD"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Output_name_token</w:t>
            </w:r>
            <w:proofErr w:type="spellEnd"/>
          </w:p>
        </w:tc>
        <w:tc>
          <w:tcPr>
            <w:tcW w:w="0" w:type="auto"/>
            <w:shd w:val="clear" w:color="auto" w:fill="EEEEEE"/>
            <w:hideMark/>
          </w:tcPr>
          <w:p w14:paraId="3C1CC316"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Short text token used to name output feature dataset and feature classes. </w:t>
            </w:r>
          </w:p>
          <w:p w14:paraId="3674EC59"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The output feature dataset will be named </w:t>
            </w:r>
            <w:proofErr w:type="spellStart"/>
            <w:r w:rsidRPr="001818B1">
              <w:rPr>
                <w:rFonts w:asciiTheme="minorHAnsi" w:hAnsiTheme="minorHAnsi" w:cstheme="minorHAnsi"/>
                <w:i/>
                <w:iCs/>
                <w:color w:val="000000"/>
                <w:sz w:val="20"/>
                <w:szCs w:val="20"/>
              </w:rPr>
              <w:t>CrossSection</w:t>
            </w:r>
            <w:r w:rsidRPr="001818B1">
              <w:rPr>
                <w:rFonts w:asciiTheme="minorHAnsi" w:hAnsiTheme="minorHAnsi" w:cstheme="minorHAnsi"/>
                <w:b/>
                <w:bCs/>
                <w:i/>
                <w:iCs/>
                <w:color w:val="000000"/>
                <w:sz w:val="20"/>
                <w:szCs w:val="20"/>
              </w:rPr>
              <w:t>Output_name_token</w:t>
            </w:r>
            <w:proofErr w:type="spellEnd"/>
            <w:r w:rsidRPr="001818B1">
              <w:rPr>
                <w:rFonts w:asciiTheme="minorHAnsi" w:hAnsiTheme="minorHAnsi" w:cstheme="minorHAnsi"/>
                <w:i/>
                <w:iCs/>
                <w:color w:val="000000"/>
                <w:sz w:val="20"/>
                <w:szCs w:val="20"/>
              </w:rPr>
              <w:t xml:space="preserve">. If this feature dataset does not </w:t>
            </w:r>
            <w:proofErr w:type="gramStart"/>
            <w:r w:rsidRPr="001818B1">
              <w:rPr>
                <w:rFonts w:asciiTheme="minorHAnsi" w:hAnsiTheme="minorHAnsi" w:cstheme="minorHAnsi"/>
                <w:i/>
                <w:iCs/>
                <w:color w:val="000000"/>
                <w:sz w:val="20"/>
                <w:szCs w:val="20"/>
              </w:rPr>
              <w:t>exist</w:t>
            </w:r>
            <w:proofErr w:type="gramEnd"/>
            <w:r w:rsidRPr="001818B1">
              <w:rPr>
                <w:rFonts w:asciiTheme="minorHAnsi" w:hAnsiTheme="minorHAnsi" w:cstheme="minorHAnsi"/>
                <w:i/>
                <w:iCs/>
                <w:color w:val="000000"/>
                <w:sz w:val="20"/>
                <w:szCs w:val="20"/>
              </w:rPr>
              <w:t xml:space="preserve"> it will be created. </w:t>
            </w:r>
          </w:p>
          <w:p w14:paraId="3E9BE581"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Output feature classes will be named </w:t>
            </w:r>
            <w:proofErr w:type="spellStart"/>
            <w:r w:rsidRPr="001818B1">
              <w:rPr>
                <w:rFonts w:asciiTheme="minorHAnsi" w:hAnsiTheme="minorHAnsi" w:cstheme="minorHAnsi"/>
                <w:i/>
                <w:iCs/>
                <w:color w:val="000000"/>
                <w:sz w:val="20"/>
                <w:szCs w:val="20"/>
              </w:rPr>
              <w:t>CS</w:t>
            </w:r>
            <w:r w:rsidRPr="001818B1">
              <w:rPr>
                <w:rFonts w:asciiTheme="minorHAnsi" w:hAnsiTheme="minorHAnsi" w:cstheme="minorHAnsi"/>
                <w:b/>
                <w:bCs/>
                <w:i/>
                <w:iCs/>
                <w:color w:val="000000"/>
                <w:sz w:val="20"/>
                <w:szCs w:val="20"/>
              </w:rPr>
              <w:t>Output_name_token</w:t>
            </w:r>
            <w:r w:rsidRPr="001818B1">
              <w:rPr>
                <w:rFonts w:asciiTheme="minorHAnsi" w:hAnsiTheme="minorHAnsi" w:cstheme="minorHAnsi"/>
                <w:i/>
                <w:iCs/>
                <w:color w:val="000000"/>
                <w:sz w:val="20"/>
                <w:szCs w:val="20"/>
              </w:rPr>
              <w:t>Input_featureclass_name</w:t>
            </w:r>
            <w:proofErr w:type="spellEnd"/>
            <w:r w:rsidRPr="001818B1">
              <w:rPr>
                <w:rFonts w:asciiTheme="minorHAnsi" w:hAnsiTheme="minorHAnsi" w:cstheme="minorHAnsi"/>
                <w:i/>
                <w:iCs/>
                <w:color w:val="000000"/>
                <w:sz w:val="20"/>
                <w:szCs w:val="20"/>
              </w:rPr>
              <w:t xml:space="preserve">. Suggested values are A, B, C, ... </w:t>
            </w:r>
          </w:p>
        </w:tc>
        <w:tc>
          <w:tcPr>
            <w:tcW w:w="0" w:type="auto"/>
            <w:shd w:val="clear" w:color="auto" w:fill="EEEEEE"/>
            <w:hideMark/>
          </w:tcPr>
          <w:p w14:paraId="7DC0512A" w14:textId="77777777" w:rsidR="00C26764" w:rsidRPr="001818B1" w:rsidRDefault="00C26764" w:rsidP="00C26764">
            <w:pPr>
              <w:rPr>
                <w:rFonts w:cstheme="minorHAnsi"/>
                <w:i/>
                <w:iCs/>
                <w:color w:val="000000"/>
                <w:szCs w:val="20"/>
              </w:rPr>
            </w:pPr>
            <w:r w:rsidRPr="001818B1">
              <w:rPr>
                <w:rFonts w:cstheme="minorHAnsi"/>
                <w:i/>
                <w:iCs/>
                <w:color w:val="000000"/>
                <w:szCs w:val="20"/>
              </w:rPr>
              <w:t>String</w:t>
            </w:r>
          </w:p>
        </w:tc>
      </w:tr>
      <w:tr w:rsidR="00C26764" w:rsidRPr="001818B1" w14:paraId="719BCA89" w14:textId="77777777" w:rsidTr="00C26764">
        <w:trPr>
          <w:tblCellSpacing w:w="15" w:type="dxa"/>
        </w:trPr>
        <w:tc>
          <w:tcPr>
            <w:tcW w:w="1210" w:type="pct"/>
            <w:shd w:val="clear" w:color="auto" w:fill="EEEEEE"/>
            <w:hideMark/>
          </w:tcPr>
          <w:p w14:paraId="72775669" w14:textId="77777777" w:rsidR="00C26764" w:rsidRPr="001818B1" w:rsidRDefault="00C26764" w:rsidP="00C26764">
            <w:pPr>
              <w:rPr>
                <w:rFonts w:cstheme="minorHAnsi"/>
                <w:i/>
                <w:iCs/>
                <w:color w:val="000000"/>
                <w:szCs w:val="20"/>
              </w:rPr>
            </w:pPr>
            <w:r w:rsidRPr="001818B1">
              <w:rPr>
                <w:rFonts w:cstheme="minorHAnsi"/>
                <w:i/>
                <w:iCs/>
                <w:color w:val="000000"/>
                <w:szCs w:val="20"/>
              </w:rPr>
              <w:t>Plunge</w:t>
            </w:r>
          </w:p>
        </w:tc>
        <w:tc>
          <w:tcPr>
            <w:tcW w:w="0" w:type="auto"/>
            <w:shd w:val="clear" w:color="auto" w:fill="EEEEEE"/>
            <w:hideMark/>
          </w:tcPr>
          <w:p w14:paraId="673AF2C7"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Angle b</w:t>
            </w:r>
            <w:r>
              <w:rPr>
                <w:rFonts w:asciiTheme="minorHAnsi" w:hAnsiTheme="minorHAnsi" w:cstheme="minorHAnsi"/>
                <w:i/>
                <w:iCs/>
                <w:color w:val="000000"/>
                <w:sz w:val="20"/>
                <w:szCs w:val="20"/>
              </w:rPr>
              <w:t>e</w:t>
            </w:r>
            <w:r w:rsidRPr="001818B1">
              <w:rPr>
                <w:rFonts w:asciiTheme="minorHAnsi" w:hAnsiTheme="minorHAnsi" w:cstheme="minorHAnsi"/>
                <w:i/>
                <w:iCs/>
                <w:color w:val="000000"/>
                <w:sz w:val="20"/>
                <w:szCs w:val="20"/>
              </w:rPr>
              <w:t>low horizon of projection axis. In degrees. Value should be &gt;= 0.0, &lt; 90.0</w:t>
            </w:r>
          </w:p>
        </w:tc>
        <w:tc>
          <w:tcPr>
            <w:tcW w:w="0" w:type="auto"/>
            <w:shd w:val="clear" w:color="auto" w:fill="EEEEEE"/>
            <w:hideMark/>
          </w:tcPr>
          <w:p w14:paraId="5B80A737" w14:textId="77777777" w:rsidR="00C26764" w:rsidRPr="001818B1" w:rsidRDefault="00C26764" w:rsidP="00C26764">
            <w:pPr>
              <w:rPr>
                <w:rFonts w:cstheme="minorHAnsi"/>
                <w:i/>
                <w:iCs/>
                <w:color w:val="000000"/>
                <w:szCs w:val="20"/>
              </w:rPr>
            </w:pPr>
            <w:r w:rsidRPr="001818B1">
              <w:rPr>
                <w:rFonts w:cstheme="minorHAnsi"/>
                <w:i/>
                <w:iCs/>
                <w:color w:val="000000"/>
                <w:szCs w:val="20"/>
              </w:rPr>
              <w:t>Double</w:t>
            </w:r>
          </w:p>
        </w:tc>
      </w:tr>
      <w:tr w:rsidR="00C26764" w:rsidRPr="001818B1" w14:paraId="181DF682" w14:textId="77777777" w:rsidTr="00C26764">
        <w:trPr>
          <w:tblCellSpacing w:w="15" w:type="dxa"/>
        </w:trPr>
        <w:tc>
          <w:tcPr>
            <w:tcW w:w="1210" w:type="pct"/>
            <w:shd w:val="clear" w:color="auto" w:fill="EEEEEE"/>
            <w:hideMark/>
          </w:tcPr>
          <w:p w14:paraId="00B5D6A5"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Selection_distance</w:t>
            </w:r>
            <w:proofErr w:type="spellEnd"/>
          </w:p>
        </w:tc>
        <w:tc>
          <w:tcPr>
            <w:tcW w:w="0" w:type="auto"/>
            <w:shd w:val="clear" w:color="auto" w:fill="EEEEEE"/>
            <w:hideMark/>
          </w:tcPr>
          <w:p w14:paraId="5AF82892"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Distance, in </w:t>
            </w:r>
            <w:proofErr w:type="spellStart"/>
            <w:r w:rsidRPr="001818B1">
              <w:rPr>
                <w:rFonts w:asciiTheme="minorHAnsi" w:hAnsiTheme="minorHAnsi" w:cstheme="minorHAnsi"/>
                <w:i/>
                <w:iCs/>
                <w:color w:val="000000"/>
                <w:sz w:val="20"/>
                <w:szCs w:val="20"/>
              </w:rPr>
              <w:t>GeologicMap</w:t>
            </w:r>
            <w:proofErr w:type="spellEnd"/>
            <w:r w:rsidRPr="001818B1">
              <w:rPr>
                <w:rFonts w:asciiTheme="minorHAnsi" w:hAnsiTheme="minorHAnsi" w:cstheme="minorHAnsi"/>
                <w:i/>
                <w:iCs/>
                <w:color w:val="000000"/>
                <w:sz w:val="20"/>
                <w:szCs w:val="20"/>
              </w:rPr>
              <w:t xml:space="preserve"> XY units, within which point features are projected onto the </w:t>
            </w:r>
            <w:proofErr w:type="gramStart"/>
            <w:r w:rsidRPr="001818B1">
              <w:rPr>
                <w:rFonts w:asciiTheme="minorHAnsi" w:hAnsiTheme="minorHAnsi" w:cstheme="minorHAnsi"/>
                <w:i/>
                <w:iCs/>
                <w:color w:val="000000"/>
                <w:sz w:val="20"/>
                <w:szCs w:val="20"/>
              </w:rPr>
              <w:t>cross section</w:t>
            </w:r>
            <w:proofErr w:type="gramEnd"/>
            <w:r w:rsidRPr="001818B1">
              <w:rPr>
                <w:rFonts w:asciiTheme="minorHAnsi" w:hAnsiTheme="minorHAnsi" w:cstheme="minorHAnsi"/>
                <w:i/>
                <w:iCs/>
                <w:color w:val="000000"/>
                <w:sz w:val="20"/>
                <w:szCs w:val="20"/>
              </w:rPr>
              <w:t xml:space="preserve"> plane. Section line is buffered by this distance to create a clip polygon, which is then used to clip input feature classes. Note that this results in extra data (context!) beyond the end of the section lines. </w:t>
            </w:r>
          </w:p>
        </w:tc>
        <w:tc>
          <w:tcPr>
            <w:tcW w:w="0" w:type="auto"/>
            <w:shd w:val="clear" w:color="auto" w:fill="EEEEEE"/>
            <w:hideMark/>
          </w:tcPr>
          <w:p w14:paraId="7D393E74" w14:textId="77777777" w:rsidR="00C26764" w:rsidRPr="001818B1" w:rsidRDefault="00C26764" w:rsidP="00C26764">
            <w:pPr>
              <w:rPr>
                <w:rFonts w:cstheme="minorHAnsi"/>
                <w:i/>
                <w:iCs/>
                <w:color w:val="000000"/>
                <w:szCs w:val="20"/>
              </w:rPr>
            </w:pPr>
            <w:r w:rsidRPr="001818B1">
              <w:rPr>
                <w:rFonts w:cstheme="minorHAnsi"/>
                <w:i/>
                <w:iCs/>
                <w:color w:val="000000"/>
                <w:szCs w:val="20"/>
              </w:rPr>
              <w:t>Double</w:t>
            </w:r>
          </w:p>
        </w:tc>
      </w:tr>
      <w:tr w:rsidR="00C26764" w:rsidRPr="001818B1" w14:paraId="5EFC13CA" w14:textId="77777777" w:rsidTr="00C26764">
        <w:trPr>
          <w:tblCellSpacing w:w="15" w:type="dxa"/>
        </w:trPr>
        <w:tc>
          <w:tcPr>
            <w:tcW w:w="1210" w:type="pct"/>
            <w:shd w:val="clear" w:color="auto" w:fill="EEEEEE"/>
            <w:hideMark/>
          </w:tcPr>
          <w:p w14:paraId="50869133" w14:textId="77777777" w:rsidR="00C26764" w:rsidRPr="001818B1" w:rsidRDefault="00C26764" w:rsidP="00C26764">
            <w:pPr>
              <w:rPr>
                <w:rFonts w:cstheme="minorHAnsi"/>
                <w:i/>
                <w:iCs/>
                <w:color w:val="000000"/>
                <w:szCs w:val="20"/>
              </w:rPr>
            </w:pPr>
            <w:proofErr w:type="spellStart"/>
            <w:r w:rsidRPr="001818B1">
              <w:rPr>
                <w:rFonts w:cstheme="minorHAnsi"/>
                <w:i/>
                <w:iCs/>
                <w:color w:val="000000"/>
                <w:szCs w:val="20"/>
              </w:rPr>
              <w:t>Force_exit</w:t>
            </w:r>
            <w:proofErr w:type="spellEnd"/>
          </w:p>
        </w:tc>
        <w:tc>
          <w:tcPr>
            <w:tcW w:w="0" w:type="auto"/>
            <w:shd w:val="clear" w:color="auto" w:fill="EEEEEE"/>
            <w:hideMark/>
          </w:tcPr>
          <w:p w14:paraId="557D1F4D"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If checked, use </w:t>
            </w:r>
            <w:proofErr w:type="spellStart"/>
            <w:proofErr w:type="gramStart"/>
            <w:r w:rsidRPr="001818B1">
              <w:rPr>
                <w:rFonts w:asciiTheme="minorHAnsi" w:hAnsiTheme="minorHAnsi" w:cstheme="minorHAnsi"/>
                <w:i/>
                <w:iCs/>
                <w:color w:val="000000"/>
                <w:sz w:val="20"/>
                <w:szCs w:val="20"/>
              </w:rPr>
              <w:t>sys.exit</w:t>
            </w:r>
            <w:proofErr w:type="spellEnd"/>
            <w:proofErr w:type="gramEnd"/>
            <w:r w:rsidRPr="001818B1">
              <w:rPr>
                <w:rFonts w:asciiTheme="minorHAnsi" w:hAnsiTheme="minorHAnsi" w:cstheme="minorHAnsi"/>
                <w:i/>
                <w:iCs/>
                <w:color w:val="000000"/>
                <w:sz w:val="20"/>
                <w:szCs w:val="20"/>
              </w:rPr>
              <w:t xml:space="preserve">() to force an exit with error. Allows re-run of tool without re-entry of all parameters. </w:t>
            </w:r>
          </w:p>
          <w:p w14:paraId="3C26BBA4" w14:textId="77777777" w:rsidR="00C26764" w:rsidRPr="001818B1" w:rsidRDefault="00C26764" w:rsidP="00C26764">
            <w:pPr>
              <w:pStyle w:val="NormalWeb"/>
              <w:rPr>
                <w:rFonts w:asciiTheme="minorHAnsi" w:hAnsiTheme="minorHAnsi" w:cstheme="minorHAnsi"/>
                <w:i/>
                <w:iCs/>
                <w:color w:val="000000"/>
                <w:sz w:val="20"/>
                <w:szCs w:val="20"/>
              </w:rPr>
            </w:pPr>
            <w:r w:rsidRPr="001818B1">
              <w:rPr>
                <w:rFonts w:asciiTheme="minorHAnsi" w:hAnsiTheme="minorHAnsi" w:cstheme="minorHAnsi"/>
                <w:i/>
                <w:iCs/>
                <w:color w:val="000000"/>
                <w:sz w:val="20"/>
                <w:szCs w:val="20"/>
              </w:rPr>
              <w:t xml:space="preserve">Default is false (unchecked). </w:t>
            </w:r>
          </w:p>
        </w:tc>
        <w:tc>
          <w:tcPr>
            <w:tcW w:w="0" w:type="auto"/>
            <w:shd w:val="clear" w:color="auto" w:fill="EEEEEE"/>
            <w:hideMark/>
          </w:tcPr>
          <w:p w14:paraId="34F96748" w14:textId="77777777" w:rsidR="00C26764" w:rsidRPr="001818B1" w:rsidRDefault="00C26764" w:rsidP="00C26764">
            <w:pPr>
              <w:rPr>
                <w:rFonts w:cstheme="minorHAnsi"/>
                <w:i/>
                <w:iCs/>
                <w:color w:val="000000"/>
                <w:szCs w:val="20"/>
              </w:rPr>
            </w:pPr>
            <w:r w:rsidRPr="001818B1">
              <w:rPr>
                <w:rFonts w:cstheme="minorHAnsi"/>
                <w:i/>
                <w:iCs/>
                <w:color w:val="000000"/>
                <w:szCs w:val="20"/>
              </w:rPr>
              <w:t>Boolean</w:t>
            </w:r>
          </w:p>
        </w:tc>
      </w:tr>
    </w:tbl>
    <w:p w14:paraId="07901609" w14:textId="77777777" w:rsidR="00C26764" w:rsidRPr="001818B1" w:rsidRDefault="00C26764" w:rsidP="00C26764"/>
    <w:p w14:paraId="2D4EEBFE" w14:textId="0258E8ED" w:rsidR="0005305F" w:rsidRDefault="007A5BDB" w:rsidP="007A5BDB">
      <w:pPr>
        <w:pStyle w:val="Heading1"/>
      </w:pPr>
      <w:proofErr w:type="spellStart"/>
      <w:r>
        <w:t>OpenStereo</w:t>
      </w:r>
      <w:proofErr w:type="spellEnd"/>
      <w:r>
        <w:t xml:space="preserve"> </w:t>
      </w:r>
      <w:r w:rsidR="008C1618">
        <w:t>e</w:t>
      </w:r>
      <w:r>
        <w:t>xport</w:t>
      </w:r>
    </w:p>
    <w:p w14:paraId="1C204579" w14:textId="37C4521F" w:rsidR="001A7730" w:rsidRDefault="001A7730" w:rsidP="007A5BDB">
      <w:proofErr w:type="spellStart"/>
      <w:r w:rsidRPr="008C1618">
        <w:rPr>
          <w:b/>
          <w:bCs/>
        </w:rPr>
        <w:t>OpenStereo</w:t>
      </w:r>
      <w:proofErr w:type="spellEnd"/>
      <w:r w:rsidRPr="008C1618">
        <w:rPr>
          <w:b/>
          <w:bCs/>
        </w:rPr>
        <w:t xml:space="preserve"> </w:t>
      </w:r>
      <w:r w:rsidR="008C1618" w:rsidRPr="008C1618">
        <w:rPr>
          <w:b/>
          <w:bCs/>
        </w:rPr>
        <w:t>e</w:t>
      </w:r>
      <w:r w:rsidRPr="008C1618">
        <w:rPr>
          <w:b/>
          <w:bCs/>
        </w:rPr>
        <w:t>xport</w:t>
      </w:r>
      <w:r w:rsidR="007A5BDB">
        <w:t xml:space="preserve"> export</w:t>
      </w:r>
      <w:r>
        <w:t>s</w:t>
      </w:r>
      <w:r w:rsidR="007A5BDB">
        <w:t xml:space="preserve"> azimuth and inclination values to text files formatted for input to </w:t>
      </w:r>
      <w:r>
        <w:t xml:space="preserve">the </w:t>
      </w:r>
      <w:r w:rsidR="007A5BDB">
        <w:t xml:space="preserve">program </w:t>
      </w:r>
      <w:proofErr w:type="spellStart"/>
      <w:r w:rsidR="007A5BDB">
        <w:t>OpenStereo</w:t>
      </w:r>
      <w:proofErr w:type="spellEnd"/>
      <w:r w:rsidR="007A5BDB">
        <w:t xml:space="preserve"> (</w:t>
      </w:r>
      <w:proofErr w:type="spellStart"/>
      <w:r w:rsidR="007A5BDB">
        <w:t>Grohmann</w:t>
      </w:r>
      <w:proofErr w:type="spellEnd"/>
      <w:r w:rsidR="007A5BDB">
        <w:t xml:space="preserve"> and </w:t>
      </w:r>
      <w:proofErr w:type="spellStart"/>
      <w:r w:rsidR="007A5BDB">
        <w:t>Campanha</w:t>
      </w:r>
      <w:proofErr w:type="spellEnd"/>
      <w:r w:rsidR="007A5BDB">
        <w:t xml:space="preserve">, 2010; see </w:t>
      </w:r>
      <w:hyperlink r:id="rId11" w:history="1">
        <w:r w:rsidR="007A5BDB" w:rsidRPr="00F07E2D">
          <w:rPr>
            <w:rStyle w:val="Hyperlink"/>
          </w:rPr>
          <w:t>http://sites.igc.usp.br/openstereo/</w:t>
        </w:r>
      </w:hyperlink>
      <w:r w:rsidR="007A5BDB">
        <w:t>)</w:t>
      </w:r>
      <w:r>
        <w:t>.</w:t>
      </w:r>
    </w:p>
    <w:p w14:paraId="6C69BFAA" w14:textId="77EE7FE8" w:rsidR="001A7730" w:rsidRDefault="001A7730" w:rsidP="007A5BDB">
      <w:r>
        <w:t xml:space="preserve">From the ArcMap Item Description: </w:t>
      </w:r>
    </w:p>
    <w:p w14:paraId="5ACB5602" w14:textId="77777777" w:rsidR="001A7730" w:rsidRPr="001A7730" w:rsidRDefault="001A7730" w:rsidP="008C1618">
      <w:pPr>
        <w:ind w:left="720"/>
        <w:rPr>
          <w:rFonts w:cstheme="minorHAnsi"/>
          <w:b/>
          <w:bCs/>
          <w:i/>
          <w:iCs/>
          <w:szCs w:val="20"/>
          <w:lang w:val="en"/>
        </w:rPr>
      </w:pPr>
      <w:r w:rsidRPr="001A7730">
        <w:rPr>
          <w:rFonts w:cstheme="minorHAnsi"/>
          <w:b/>
          <w:bCs/>
          <w:i/>
          <w:iCs/>
          <w:szCs w:val="20"/>
          <w:lang w:val="en"/>
        </w:rPr>
        <w:t>Summary</w:t>
      </w:r>
    </w:p>
    <w:p w14:paraId="45AF61A5" w14:textId="77777777" w:rsidR="001A7730" w:rsidRPr="001A7730" w:rsidRDefault="001A7730" w:rsidP="008C1618">
      <w:pPr>
        <w:spacing w:after="100" w:afterAutospacing="1"/>
        <w:ind w:left="720"/>
        <w:rPr>
          <w:rFonts w:cstheme="minorHAnsi"/>
          <w:i/>
          <w:iCs/>
          <w:color w:val="000020"/>
          <w:szCs w:val="20"/>
          <w:lang w:val="en"/>
        </w:rPr>
      </w:pPr>
      <w:r w:rsidRPr="001A7730">
        <w:rPr>
          <w:rFonts w:cstheme="minorHAnsi"/>
          <w:i/>
          <w:iCs/>
          <w:color w:val="000020"/>
          <w:szCs w:val="20"/>
          <w:lang w:val="en"/>
        </w:rPr>
        <w:lastRenderedPageBreak/>
        <w:t xml:space="preserve">Exports strike and dip from an ArcGIS point feature layer to a text file formatted for </w:t>
      </w:r>
      <w:proofErr w:type="spellStart"/>
      <w:r w:rsidRPr="001A7730">
        <w:rPr>
          <w:rFonts w:cstheme="minorHAnsi"/>
          <w:i/>
          <w:iCs/>
          <w:color w:val="000020"/>
          <w:szCs w:val="20"/>
          <w:lang w:val="en"/>
        </w:rPr>
        <w:t>OpenStereo</w:t>
      </w:r>
      <w:proofErr w:type="spellEnd"/>
      <w:r w:rsidRPr="001A7730">
        <w:rPr>
          <w:rFonts w:cstheme="minorHAnsi"/>
          <w:i/>
          <w:iCs/>
          <w:color w:val="000020"/>
          <w:szCs w:val="20"/>
          <w:lang w:val="en"/>
        </w:rPr>
        <w:t xml:space="preserve"> input.</w:t>
      </w:r>
    </w:p>
    <w:p w14:paraId="50BA8309" w14:textId="692A4986" w:rsidR="001A7730" w:rsidRPr="001A7730" w:rsidRDefault="001A7730" w:rsidP="008C1618">
      <w:pPr>
        <w:spacing w:after="100" w:afterAutospacing="1"/>
        <w:ind w:left="720"/>
        <w:rPr>
          <w:rFonts w:cstheme="minorHAnsi"/>
          <w:i/>
          <w:iCs/>
          <w:color w:val="000020"/>
          <w:szCs w:val="20"/>
          <w:lang w:val="en"/>
        </w:rPr>
      </w:pPr>
      <w:proofErr w:type="spellStart"/>
      <w:r w:rsidRPr="001A7730">
        <w:rPr>
          <w:rFonts w:cstheme="minorHAnsi"/>
          <w:i/>
          <w:iCs/>
          <w:color w:val="000020"/>
          <w:szCs w:val="20"/>
          <w:lang w:val="en"/>
        </w:rPr>
        <w:t>OpenStereo</w:t>
      </w:r>
      <w:proofErr w:type="spellEnd"/>
      <w:r w:rsidRPr="001A7730">
        <w:rPr>
          <w:rFonts w:cstheme="minorHAnsi"/>
          <w:i/>
          <w:iCs/>
          <w:color w:val="000020"/>
          <w:szCs w:val="20"/>
          <w:lang w:val="en"/>
        </w:rPr>
        <w:t xml:space="preserve"> is open-source, multiplatform software for structural geology analysis using </w:t>
      </w:r>
      <w:proofErr w:type="spellStart"/>
      <w:r w:rsidRPr="001A7730">
        <w:rPr>
          <w:rFonts w:cstheme="minorHAnsi"/>
          <w:i/>
          <w:iCs/>
          <w:color w:val="000020"/>
          <w:szCs w:val="20"/>
          <w:lang w:val="en"/>
        </w:rPr>
        <w:t>stereonets</w:t>
      </w:r>
      <w:proofErr w:type="spellEnd"/>
      <w:r w:rsidRPr="001A7730">
        <w:rPr>
          <w:rFonts w:cstheme="minorHAnsi"/>
          <w:i/>
          <w:iCs/>
          <w:color w:val="000020"/>
          <w:szCs w:val="20"/>
          <w:lang w:val="en"/>
        </w:rPr>
        <w:t xml:space="preserve">. (c) 2009-2011 by Carlos H. </w:t>
      </w:r>
      <w:proofErr w:type="spellStart"/>
      <w:r w:rsidRPr="001A7730">
        <w:rPr>
          <w:rFonts w:cstheme="minorHAnsi"/>
          <w:i/>
          <w:iCs/>
          <w:color w:val="000020"/>
          <w:szCs w:val="20"/>
          <w:lang w:val="en"/>
        </w:rPr>
        <w:t>Grohmann</w:t>
      </w:r>
      <w:proofErr w:type="spellEnd"/>
      <w:r w:rsidRPr="001A7730">
        <w:rPr>
          <w:rFonts w:cstheme="minorHAnsi"/>
          <w:i/>
          <w:iCs/>
          <w:color w:val="000020"/>
          <w:szCs w:val="20"/>
          <w:lang w:val="en"/>
        </w:rPr>
        <w:t xml:space="preserve"> and </w:t>
      </w:r>
      <w:proofErr w:type="spellStart"/>
      <w:r w:rsidRPr="001A7730">
        <w:rPr>
          <w:rFonts w:cstheme="minorHAnsi"/>
          <w:i/>
          <w:iCs/>
          <w:color w:val="000020"/>
          <w:szCs w:val="20"/>
          <w:lang w:val="en"/>
        </w:rPr>
        <w:t>Ginaldo</w:t>
      </w:r>
      <w:proofErr w:type="spellEnd"/>
      <w:r w:rsidRPr="001A7730">
        <w:rPr>
          <w:rFonts w:cstheme="minorHAnsi"/>
          <w:i/>
          <w:iCs/>
          <w:color w:val="000020"/>
          <w:szCs w:val="20"/>
          <w:lang w:val="en"/>
        </w:rPr>
        <w:t xml:space="preserve"> A.C. </w:t>
      </w:r>
      <w:proofErr w:type="spellStart"/>
      <w:r w:rsidRPr="001A7730">
        <w:rPr>
          <w:rFonts w:cstheme="minorHAnsi"/>
          <w:i/>
          <w:iCs/>
          <w:color w:val="000020"/>
          <w:szCs w:val="20"/>
          <w:lang w:val="en"/>
        </w:rPr>
        <w:t>Campanha</w:t>
      </w:r>
      <w:proofErr w:type="spellEnd"/>
      <w:r w:rsidR="00FA757B">
        <w:rPr>
          <w:rFonts w:cstheme="minorHAnsi"/>
          <w:i/>
          <w:iCs/>
          <w:color w:val="000020"/>
          <w:szCs w:val="20"/>
          <w:lang w:val="en"/>
        </w:rPr>
        <w:t xml:space="preserve">. </w:t>
      </w:r>
      <w:hyperlink r:id="rId12" w:tgtFrame="_blank" w:history="1">
        <w:r w:rsidRPr="001A7730">
          <w:rPr>
            <w:rStyle w:val="Hyperlink"/>
            <w:rFonts w:cstheme="minorHAnsi"/>
            <w:i/>
            <w:iCs/>
            <w:szCs w:val="20"/>
            <w:lang w:val="en"/>
          </w:rPr>
          <w:t xml:space="preserve">http://sites.igc.usp.br/openstereo/ </w:t>
        </w:r>
      </w:hyperlink>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129"/>
        <w:gridCol w:w="4633"/>
        <w:gridCol w:w="1877"/>
      </w:tblGrid>
      <w:tr w:rsidR="001A7730" w:rsidRPr="001A7730" w14:paraId="5DCCB787" w14:textId="77777777" w:rsidTr="008C1618">
        <w:trPr>
          <w:tblCellSpacing w:w="15" w:type="dxa"/>
        </w:trPr>
        <w:tc>
          <w:tcPr>
            <w:tcW w:w="1188" w:type="pct"/>
            <w:shd w:val="clear" w:color="auto" w:fill="DDDDDD"/>
            <w:vAlign w:val="bottom"/>
            <w:hideMark/>
          </w:tcPr>
          <w:p w14:paraId="1E41DF51" w14:textId="77777777" w:rsidR="001A7730" w:rsidRPr="001A7730" w:rsidRDefault="001A7730">
            <w:pPr>
              <w:rPr>
                <w:rFonts w:cstheme="minorHAnsi"/>
                <w:b/>
                <w:bCs/>
                <w:i/>
                <w:iCs/>
                <w:color w:val="000020"/>
                <w:szCs w:val="20"/>
              </w:rPr>
            </w:pPr>
            <w:r w:rsidRPr="001A7730">
              <w:rPr>
                <w:rFonts w:cstheme="minorHAnsi"/>
                <w:b/>
                <w:bCs/>
                <w:i/>
                <w:iCs/>
                <w:color w:val="000020"/>
                <w:szCs w:val="20"/>
              </w:rPr>
              <w:t>Parameter</w:t>
            </w:r>
          </w:p>
        </w:tc>
        <w:tc>
          <w:tcPr>
            <w:tcW w:w="2674" w:type="pct"/>
            <w:shd w:val="clear" w:color="auto" w:fill="DDDDDD"/>
            <w:vAlign w:val="bottom"/>
            <w:hideMark/>
          </w:tcPr>
          <w:p w14:paraId="6020E13E" w14:textId="77777777" w:rsidR="001A7730" w:rsidRPr="001A7730" w:rsidRDefault="001A7730">
            <w:pPr>
              <w:rPr>
                <w:rFonts w:cstheme="minorHAnsi"/>
                <w:b/>
                <w:bCs/>
                <w:i/>
                <w:iCs/>
                <w:color w:val="000020"/>
                <w:szCs w:val="20"/>
              </w:rPr>
            </w:pPr>
            <w:r w:rsidRPr="001A7730">
              <w:rPr>
                <w:rFonts w:cstheme="minorHAnsi"/>
                <w:b/>
                <w:bCs/>
                <w:i/>
                <w:iCs/>
                <w:color w:val="000020"/>
                <w:szCs w:val="20"/>
              </w:rPr>
              <w:t>Explanation</w:t>
            </w:r>
          </w:p>
        </w:tc>
        <w:tc>
          <w:tcPr>
            <w:tcW w:w="1069" w:type="pct"/>
            <w:shd w:val="clear" w:color="auto" w:fill="DDDDDD"/>
            <w:vAlign w:val="bottom"/>
            <w:hideMark/>
          </w:tcPr>
          <w:p w14:paraId="686DF7EA" w14:textId="77777777" w:rsidR="001A7730" w:rsidRPr="001A7730" w:rsidRDefault="001A7730">
            <w:pPr>
              <w:rPr>
                <w:rFonts w:cstheme="minorHAnsi"/>
                <w:b/>
                <w:bCs/>
                <w:i/>
                <w:iCs/>
                <w:color w:val="000020"/>
                <w:szCs w:val="20"/>
              </w:rPr>
            </w:pPr>
            <w:r w:rsidRPr="001A7730">
              <w:rPr>
                <w:rFonts w:cstheme="minorHAnsi"/>
                <w:b/>
                <w:bCs/>
                <w:i/>
                <w:iCs/>
                <w:color w:val="000020"/>
                <w:szCs w:val="20"/>
              </w:rPr>
              <w:t>Data Type</w:t>
            </w:r>
          </w:p>
        </w:tc>
      </w:tr>
      <w:tr w:rsidR="001A7730" w:rsidRPr="001A7730" w14:paraId="012192F4" w14:textId="77777777" w:rsidTr="008C1618">
        <w:trPr>
          <w:tblCellSpacing w:w="15" w:type="dxa"/>
        </w:trPr>
        <w:tc>
          <w:tcPr>
            <w:tcW w:w="1188" w:type="pct"/>
            <w:shd w:val="clear" w:color="auto" w:fill="EEEEEE"/>
            <w:hideMark/>
          </w:tcPr>
          <w:p w14:paraId="11A9A8FC"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OrientationPoints_layer</w:t>
            </w:r>
            <w:proofErr w:type="spellEnd"/>
          </w:p>
        </w:tc>
        <w:tc>
          <w:tcPr>
            <w:tcW w:w="0" w:type="auto"/>
            <w:shd w:val="clear" w:color="auto" w:fill="EEEEEE"/>
            <w:hideMark/>
          </w:tcPr>
          <w:p w14:paraId="74F2F0B0" w14:textId="77777777" w:rsidR="001A7730" w:rsidRPr="001A7730" w:rsidRDefault="001A7730" w:rsidP="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Feature layer of point structural data. </w:t>
            </w:r>
          </w:p>
          <w:p w14:paraId="0E6088E6" w14:textId="07DDB71A" w:rsidR="001A7730" w:rsidRPr="001A7730" w:rsidRDefault="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If a selection exists in this layer, only the selected points will be exported. If no selection exists, all points will be exported. </w:t>
            </w:r>
          </w:p>
        </w:tc>
        <w:tc>
          <w:tcPr>
            <w:tcW w:w="0" w:type="auto"/>
            <w:shd w:val="clear" w:color="auto" w:fill="EEEEEE"/>
            <w:hideMark/>
          </w:tcPr>
          <w:p w14:paraId="28708EC3" w14:textId="77777777" w:rsidR="001A7730" w:rsidRPr="001A7730" w:rsidRDefault="001A7730">
            <w:pPr>
              <w:rPr>
                <w:rFonts w:cstheme="minorHAnsi"/>
                <w:i/>
                <w:iCs/>
                <w:color w:val="000000"/>
                <w:szCs w:val="20"/>
              </w:rPr>
            </w:pPr>
            <w:r w:rsidRPr="001A7730">
              <w:rPr>
                <w:rFonts w:cstheme="minorHAnsi"/>
                <w:i/>
                <w:iCs/>
                <w:color w:val="000000"/>
                <w:szCs w:val="20"/>
              </w:rPr>
              <w:t>Feature Layer</w:t>
            </w:r>
          </w:p>
        </w:tc>
      </w:tr>
      <w:tr w:rsidR="001A7730" w:rsidRPr="001A7730" w14:paraId="40B61905" w14:textId="77777777" w:rsidTr="008C1618">
        <w:trPr>
          <w:tblCellSpacing w:w="15" w:type="dxa"/>
        </w:trPr>
        <w:tc>
          <w:tcPr>
            <w:tcW w:w="1188" w:type="pct"/>
            <w:shd w:val="clear" w:color="auto" w:fill="EEEEEE"/>
            <w:hideMark/>
          </w:tcPr>
          <w:p w14:paraId="000F5264" w14:textId="206E5E8F" w:rsidR="001A7730" w:rsidRPr="001A7730" w:rsidRDefault="008C1618">
            <w:pPr>
              <w:rPr>
                <w:rFonts w:cstheme="minorHAnsi"/>
                <w:i/>
                <w:iCs/>
                <w:color w:val="000000"/>
                <w:szCs w:val="20"/>
              </w:rPr>
            </w:pPr>
            <w:proofErr w:type="spellStart"/>
            <w:r>
              <w:rPr>
                <w:rFonts w:cstheme="minorHAnsi"/>
                <w:i/>
                <w:iCs/>
                <w:color w:val="000000"/>
                <w:szCs w:val="20"/>
              </w:rPr>
              <w:t>e</w:t>
            </w:r>
            <w:r w:rsidR="001A7730" w:rsidRPr="001A7730">
              <w:rPr>
                <w:rFonts w:cstheme="minorHAnsi"/>
                <w:i/>
                <w:iCs/>
                <w:color w:val="000000"/>
                <w:szCs w:val="20"/>
              </w:rPr>
              <w:t>Azimuth_field</w:t>
            </w:r>
            <w:proofErr w:type="spellEnd"/>
          </w:p>
        </w:tc>
        <w:tc>
          <w:tcPr>
            <w:tcW w:w="0" w:type="auto"/>
            <w:shd w:val="clear" w:color="auto" w:fill="EEEEEE"/>
            <w:hideMark/>
          </w:tcPr>
          <w:p w14:paraId="53F23506" w14:textId="4ECE8132" w:rsidR="001A7730" w:rsidRPr="001A7730" w:rsidRDefault="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Field that stores the azimuth (strike, trend) of structural orientations. In </w:t>
            </w:r>
            <w:proofErr w:type="spellStart"/>
            <w:r w:rsidRPr="001A7730">
              <w:rPr>
                <w:rFonts w:asciiTheme="minorHAnsi" w:hAnsiTheme="minorHAnsi" w:cstheme="minorHAnsi"/>
                <w:i/>
                <w:iCs/>
                <w:color w:val="000000"/>
                <w:sz w:val="20"/>
                <w:szCs w:val="20"/>
              </w:rPr>
              <w:t>GeMS</w:t>
            </w:r>
            <w:proofErr w:type="spellEnd"/>
            <w:r w:rsidRPr="001A7730">
              <w:rPr>
                <w:rFonts w:asciiTheme="minorHAnsi" w:hAnsiTheme="minorHAnsi" w:cstheme="minorHAnsi"/>
                <w:i/>
                <w:iCs/>
                <w:color w:val="000000"/>
                <w:sz w:val="20"/>
                <w:szCs w:val="20"/>
              </w:rPr>
              <w:t xml:space="preserve">, the Azimuth field. </w:t>
            </w:r>
          </w:p>
        </w:tc>
        <w:tc>
          <w:tcPr>
            <w:tcW w:w="0" w:type="auto"/>
            <w:shd w:val="clear" w:color="auto" w:fill="EEEEEE"/>
            <w:hideMark/>
          </w:tcPr>
          <w:p w14:paraId="0DE90D76" w14:textId="77777777" w:rsidR="001A7730" w:rsidRPr="001A7730" w:rsidRDefault="001A7730">
            <w:pPr>
              <w:rPr>
                <w:rFonts w:cstheme="minorHAnsi"/>
                <w:i/>
                <w:iCs/>
                <w:color w:val="000000"/>
                <w:szCs w:val="20"/>
              </w:rPr>
            </w:pPr>
            <w:r w:rsidRPr="001A7730">
              <w:rPr>
                <w:rFonts w:cstheme="minorHAnsi"/>
                <w:i/>
                <w:iCs/>
                <w:color w:val="000000"/>
                <w:szCs w:val="20"/>
              </w:rPr>
              <w:t>Field</w:t>
            </w:r>
          </w:p>
        </w:tc>
      </w:tr>
      <w:tr w:rsidR="001A7730" w:rsidRPr="001A7730" w14:paraId="6107EF0D" w14:textId="77777777" w:rsidTr="008C1618">
        <w:trPr>
          <w:tblCellSpacing w:w="15" w:type="dxa"/>
        </w:trPr>
        <w:tc>
          <w:tcPr>
            <w:tcW w:w="1188" w:type="pct"/>
            <w:shd w:val="clear" w:color="auto" w:fill="EEEEEE"/>
            <w:hideMark/>
          </w:tcPr>
          <w:p w14:paraId="24EAB4A7"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Inclination_field</w:t>
            </w:r>
            <w:proofErr w:type="spellEnd"/>
          </w:p>
        </w:tc>
        <w:tc>
          <w:tcPr>
            <w:tcW w:w="0" w:type="auto"/>
            <w:shd w:val="clear" w:color="auto" w:fill="EEEEEE"/>
            <w:hideMark/>
          </w:tcPr>
          <w:p w14:paraId="4386F51A" w14:textId="0D036077" w:rsidR="001A7730" w:rsidRPr="001A7730" w:rsidRDefault="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Field that stores the inclination (dip, plunge) of structural orientations. In </w:t>
            </w:r>
            <w:proofErr w:type="spellStart"/>
            <w:r w:rsidRPr="001A7730">
              <w:rPr>
                <w:rFonts w:asciiTheme="minorHAnsi" w:hAnsiTheme="minorHAnsi" w:cstheme="minorHAnsi"/>
                <w:i/>
                <w:iCs/>
                <w:color w:val="000000"/>
                <w:sz w:val="20"/>
                <w:szCs w:val="20"/>
              </w:rPr>
              <w:t>GeMS</w:t>
            </w:r>
            <w:proofErr w:type="spellEnd"/>
            <w:r w:rsidRPr="001A7730">
              <w:rPr>
                <w:rFonts w:asciiTheme="minorHAnsi" w:hAnsiTheme="minorHAnsi" w:cstheme="minorHAnsi"/>
                <w:i/>
                <w:iCs/>
                <w:color w:val="000000"/>
                <w:sz w:val="20"/>
                <w:szCs w:val="20"/>
              </w:rPr>
              <w:t xml:space="preserve">, the Inclination field. </w:t>
            </w:r>
          </w:p>
        </w:tc>
        <w:tc>
          <w:tcPr>
            <w:tcW w:w="0" w:type="auto"/>
            <w:shd w:val="clear" w:color="auto" w:fill="EEEEEE"/>
            <w:hideMark/>
          </w:tcPr>
          <w:p w14:paraId="2B75CB60" w14:textId="77777777" w:rsidR="001A7730" w:rsidRPr="001A7730" w:rsidRDefault="001A7730">
            <w:pPr>
              <w:rPr>
                <w:rFonts w:cstheme="minorHAnsi"/>
                <w:i/>
                <w:iCs/>
                <w:color w:val="000000"/>
                <w:szCs w:val="20"/>
              </w:rPr>
            </w:pPr>
            <w:r w:rsidRPr="001A7730">
              <w:rPr>
                <w:rFonts w:cstheme="minorHAnsi"/>
                <w:i/>
                <w:iCs/>
                <w:color w:val="000000"/>
                <w:szCs w:val="20"/>
              </w:rPr>
              <w:t>Field</w:t>
            </w:r>
          </w:p>
        </w:tc>
      </w:tr>
      <w:tr w:rsidR="001A7730" w:rsidRPr="001A7730" w14:paraId="285142D1" w14:textId="77777777" w:rsidTr="008C1618">
        <w:trPr>
          <w:tblCellSpacing w:w="15" w:type="dxa"/>
        </w:trPr>
        <w:tc>
          <w:tcPr>
            <w:tcW w:w="1188" w:type="pct"/>
            <w:shd w:val="clear" w:color="auto" w:fill="EEEEEE"/>
            <w:hideMark/>
          </w:tcPr>
          <w:p w14:paraId="086AA303"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Output_location</w:t>
            </w:r>
            <w:proofErr w:type="spellEnd"/>
          </w:p>
        </w:tc>
        <w:tc>
          <w:tcPr>
            <w:tcW w:w="0" w:type="auto"/>
            <w:shd w:val="clear" w:color="auto" w:fill="EEEEEE"/>
            <w:hideMark/>
          </w:tcPr>
          <w:p w14:paraId="7DFC6308" w14:textId="55987EE2" w:rsidR="001A7730" w:rsidRPr="001A7730" w:rsidRDefault="001A7730">
            <w:pPr>
              <w:pStyle w:val="NormalWeb"/>
              <w:rPr>
                <w:rFonts w:asciiTheme="minorHAnsi" w:hAnsiTheme="minorHAnsi" w:cstheme="minorHAnsi"/>
                <w:i/>
                <w:iCs/>
                <w:color w:val="000000"/>
                <w:sz w:val="20"/>
                <w:szCs w:val="20"/>
              </w:rPr>
            </w:pPr>
          </w:p>
        </w:tc>
        <w:tc>
          <w:tcPr>
            <w:tcW w:w="0" w:type="auto"/>
            <w:shd w:val="clear" w:color="auto" w:fill="EEEEEE"/>
            <w:hideMark/>
          </w:tcPr>
          <w:p w14:paraId="56702BE8" w14:textId="77777777" w:rsidR="001A7730" w:rsidRPr="001A7730" w:rsidRDefault="001A7730">
            <w:pPr>
              <w:rPr>
                <w:rFonts w:cstheme="minorHAnsi"/>
                <w:i/>
                <w:iCs/>
                <w:color w:val="000000"/>
                <w:szCs w:val="20"/>
              </w:rPr>
            </w:pPr>
            <w:r w:rsidRPr="001A7730">
              <w:rPr>
                <w:rFonts w:cstheme="minorHAnsi"/>
                <w:i/>
                <w:iCs/>
                <w:color w:val="000000"/>
                <w:szCs w:val="20"/>
              </w:rPr>
              <w:t>Folder</w:t>
            </w:r>
          </w:p>
        </w:tc>
      </w:tr>
      <w:tr w:rsidR="001A7730" w:rsidRPr="001A7730" w14:paraId="4D5E9E0D" w14:textId="77777777" w:rsidTr="008C1618">
        <w:trPr>
          <w:tblCellSpacing w:w="15" w:type="dxa"/>
        </w:trPr>
        <w:tc>
          <w:tcPr>
            <w:tcW w:w="1188" w:type="pct"/>
            <w:shd w:val="clear" w:color="auto" w:fill="EEEEEE"/>
            <w:hideMark/>
          </w:tcPr>
          <w:p w14:paraId="507D161B"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Output_name</w:t>
            </w:r>
            <w:proofErr w:type="spellEnd"/>
          </w:p>
        </w:tc>
        <w:tc>
          <w:tcPr>
            <w:tcW w:w="0" w:type="auto"/>
            <w:shd w:val="clear" w:color="auto" w:fill="EEEEEE"/>
            <w:hideMark/>
          </w:tcPr>
          <w:p w14:paraId="69C5DCE7" w14:textId="56489325" w:rsidR="001A7730" w:rsidRPr="001A7730" w:rsidRDefault="001A7730">
            <w:pPr>
              <w:pStyle w:val="NormalWeb"/>
              <w:rPr>
                <w:rFonts w:asciiTheme="minorHAnsi" w:hAnsiTheme="minorHAnsi" w:cstheme="minorHAnsi"/>
                <w:i/>
                <w:iCs/>
                <w:color w:val="000000"/>
                <w:sz w:val="20"/>
                <w:szCs w:val="20"/>
              </w:rPr>
            </w:pPr>
          </w:p>
        </w:tc>
        <w:tc>
          <w:tcPr>
            <w:tcW w:w="0" w:type="auto"/>
            <w:shd w:val="clear" w:color="auto" w:fill="EEEEEE"/>
            <w:hideMark/>
          </w:tcPr>
          <w:p w14:paraId="66B8749D" w14:textId="77777777" w:rsidR="001A7730" w:rsidRPr="001A7730" w:rsidRDefault="001A7730">
            <w:pPr>
              <w:rPr>
                <w:rFonts w:cstheme="minorHAnsi"/>
                <w:i/>
                <w:iCs/>
                <w:color w:val="000000"/>
                <w:szCs w:val="20"/>
              </w:rPr>
            </w:pPr>
            <w:r w:rsidRPr="001A7730">
              <w:rPr>
                <w:rFonts w:cstheme="minorHAnsi"/>
                <w:i/>
                <w:iCs/>
                <w:color w:val="000000"/>
                <w:szCs w:val="20"/>
              </w:rPr>
              <w:t>String</w:t>
            </w:r>
          </w:p>
        </w:tc>
      </w:tr>
      <w:tr w:rsidR="001A7730" w:rsidRPr="001A7730" w14:paraId="624695C9" w14:textId="77777777" w:rsidTr="008C1618">
        <w:trPr>
          <w:tblCellSpacing w:w="15" w:type="dxa"/>
        </w:trPr>
        <w:tc>
          <w:tcPr>
            <w:tcW w:w="1188" w:type="pct"/>
            <w:shd w:val="clear" w:color="auto" w:fill="EEEEEE"/>
            <w:hideMark/>
          </w:tcPr>
          <w:p w14:paraId="41E22B98" w14:textId="77777777" w:rsidR="001A7730" w:rsidRPr="001A7730" w:rsidRDefault="001A7730">
            <w:pPr>
              <w:rPr>
                <w:rFonts w:cstheme="minorHAnsi"/>
                <w:i/>
                <w:iCs/>
                <w:color w:val="000000"/>
                <w:szCs w:val="20"/>
              </w:rPr>
            </w:pPr>
            <w:proofErr w:type="spellStart"/>
            <w:r w:rsidRPr="001A7730">
              <w:rPr>
                <w:rFonts w:cstheme="minorHAnsi"/>
                <w:i/>
                <w:iCs/>
                <w:color w:val="000000"/>
                <w:szCs w:val="20"/>
              </w:rPr>
              <w:t>Comment_line</w:t>
            </w:r>
            <w:proofErr w:type="spellEnd"/>
          </w:p>
        </w:tc>
        <w:tc>
          <w:tcPr>
            <w:tcW w:w="0" w:type="auto"/>
            <w:shd w:val="clear" w:color="auto" w:fill="EEEEEE"/>
            <w:hideMark/>
          </w:tcPr>
          <w:p w14:paraId="099E181C" w14:textId="77777777" w:rsidR="001A7730" w:rsidRPr="001A7730" w:rsidRDefault="001A7730" w:rsidP="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Script writes 3 comment lines.</w:t>
            </w:r>
          </w:p>
          <w:p w14:paraId="110F958F" w14:textId="77777777" w:rsidR="001A7730" w:rsidRPr="001A7730" w:rsidRDefault="001A7730" w:rsidP="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1. Script name, date, time</w:t>
            </w:r>
          </w:p>
          <w:p w14:paraId="1DE948F2" w14:textId="5E9D2CE0" w:rsidR="001A7730" w:rsidRPr="001A7730" w:rsidRDefault="001A7730" w:rsidP="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2. Full pathname to data</w:t>
            </w:r>
            <w:r w:rsidR="008C1618">
              <w:rPr>
                <w:rFonts w:asciiTheme="minorHAnsi" w:hAnsiTheme="minorHAnsi" w:cstheme="minorHAnsi"/>
                <w:i/>
                <w:iCs/>
                <w:color w:val="000000"/>
                <w:sz w:val="20"/>
                <w:szCs w:val="20"/>
              </w:rPr>
              <w:t xml:space="preserve"> </w:t>
            </w:r>
            <w:r w:rsidRPr="001A7730">
              <w:rPr>
                <w:rFonts w:asciiTheme="minorHAnsi" w:hAnsiTheme="minorHAnsi" w:cstheme="minorHAnsi"/>
                <w:i/>
                <w:iCs/>
                <w:color w:val="000000"/>
                <w:sz w:val="20"/>
                <w:szCs w:val="20"/>
              </w:rPr>
              <w:t xml:space="preserve">source for </w:t>
            </w:r>
            <w:proofErr w:type="spellStart"/>
            <w:r w:rsidRPr="001A7730">
              <w:rPr>
                <w:rFonts w:asciiTheme="minorHAnsi" w:hAnsiTheme="minorHAnsi" w:cstheme="minorHAnsi"/>
                <w:i/>
                <w:iCs/>
                <w:color w:val="000000"/>
                <w:sz w:val="20"/>
                <w:szCs w:val="20"/>
              </w:rPr>
              <w:t>OrientationPoints</w:t>
            </w:r>
            <w:proofErr w:type="spellEnd"/>
            <w:r w:rsidRPr="001A7730">
              <w:rPr>
                <w:rFonts w:asciiTheme="minorHAnsi" w:hAnsiTheme="minorHAnsi" w:cstheme="minorHAnsi"/>
                <w:i/>
                <w:iCs/>
                <w:color w:val="000000"/>
                <w:sz w:val="20"/>
                <w:szCs w:val="20"/>
              </w:rPr>
              <w:t xml:space="preserve"> layer</w:t>
            </w:r>
          </w:p>
          <w:p w14:paraId="324529F2" w14:textId="2D606B28" w:rsidR="001A7730" w:rsidRPr="001A7730" w:rsidRDefault="001A7730">
            <w:pPr>
              <w:pStyle w:val="NormalWeb"/>
              <w:rPr>
                <w:rFonts w:asciiTheme="minorHAnsi" w:hAnsiTheme="minorHAnsi" w:cstheme="minorHAnsi"/>
                <w:i/>
                <w:iCs/>
                <w:color w:val="000000"/>
                <w:sz w:val="20"/>
                <w:szCs w:val="20"/>
              </w:rPr>
            </w:pPr>
            <w:r w:rsidRPr="001A7730">
              <w:rPr>
                <w:rFonts w:asciiTheme="minorHAnsi" w:hAnsiTheme="minorHAnsi" w:cstheme="minorHAnsi"/>
                <w:i/>
                <w:iCs/>
                <w:color w:val="000000"/>
                <w:sz w:val="20"/>
                <w:szCs w:val="20"/>
              </w:rPr>
              <w:t xml:space="preserve">3. Any comment entered here. </w:t>
            </w:r>
          </w:p>
        </w:tc>
        <w:tc>
          <w:tcPr>
            <w:tcW w:w="0" w:type="auto"/>
            <w:shd w:val="clear" w:color="auto" w:fill="EEEEEE"/>
            <w:hideMark/>
          </w:tcPr>
          <w:p w14:paraId="2266F15F" w14:textId="77777777" w:rsidR="001A7730" w:rsidRPr="001A7730" w:rsidRDefault="001A7730">
            <w:pPr>
              <w:rPr>
                <w:rFonts w:cstheme="minorHAnsi"/>
                <w:i/>
                <w:iCs/>
                <w:color w:val="000000"/>
                <w:szCs w:val="20"/>
              </w:rPr>
            </w:pPr>
            <w:r w:rsidRPr="001A7730">
              <w:rPr>
                <w:rFonts w:cstheme="minorHAnsi"/>
                <w:i/>
                <w:iCs/>
                <w:color w:val="000000"/>
                <w:szCs w:val="20"/>
              </w:rPr>
              <w:t>String</w:t>
            </w:r>
          </w:p>
        </w:tc>
      </w:tr>
    </w:tbl>
    <w:p w14:paraId="607C177E" w14:textId="77777777" w:rsidR="001A7730" w:rsidRDefault="001A7730" w:rsidP="007A5BDB"/>
    <w:p w14:paraId="4B13557F" w14:textId="7F90C488" w:rsidR="001A7730" w:rsidRDefault="001A7730" w:rsidP="001A7730">
      <w:pPr>
        <w:pStyle w:val="Heading1"/>
      </w:pPr>
      <w:proofErr w:type="spellStart"/>
      <w:r>
        <w:t>Stereonet</w:t>
      </w:r>
      <w:proofErr w:type="spellEnd"/>
      <w:r>
        <w:t xml:space="preserve"> </w:t>
      </w:r>
      <w:r w:rsidR="008C1618">
        <w:t>e</w:t>
      </w:r>
      <w:r>
        <w:t>xport</w:t>
      </w:r>
    </w:p>
    <w:p w14:paraId="029A45BF" w14:textId="1ECF8BBC" w:rsidR="007A5BDB" w:rsidRDefault="001A7730" w:rsidP="007A5BDB">
      <w:proofErr w:type="spellStart"/>
      <w:r w:rsidRPr="008C1618">
        <w:rPr>
          <w:b/>
          <w:bCs/>
        </w:rPr>
        <w:t>Stereonet</w:t>
      </w:r>
      <w:proofErr w:type="spellEnd"/>
      <w:r w:rsidR="007A5BDB" w:rsidRPr="008C1618">
        <w:rPr>
          <w:b/>
          <w:bCs/>
        </w:rPr>
        <w:t xml:space="preserve"> </w:t>
      </w:r>
      <w:r w:rsidR="008C1618" w:rsidRPr="008C1618">
        <w:rPr>
          <w:b/>
          <w:bCs/>
        </w:rPr>
        <w:t>e</w:t>
      </w:r>
      <w:r w:rsidRPr="008C1618">
        <w:rPr>
          <w:b/>
          <w:bCs/>
        </w:rPr>
        <w:t>xport</w:t>
      </w:r>
      <w:r>
        <w:t xml:space="preserve"> exports azimuth and inclination values to text files formatted for input to the program </w:t>
      </w:r>
      <w:proofErr w:type="spellStart"/>
      <w:r w:rsidR="007A5BDB">
        <w:t>Stereonet</w:t>
      </w:r>
      <w:proofErr w:type="spellEnd"/>
      <w:r w:rsidR="007A5BDB">
        <w:t xml:space="preserve"> 10 (by Richard Allmendinger, </w:t>
      </w:r>
      <w:hyperlink r:id="rId13" w:history="1">
        <w:r w:rsidR="007A5BDB" w:rsidRPr="00F07E2D">
          <w:rPr>
            <w:rStyle w:val="Hyperlink"/>
          </w:rPr>
          <w:t>http://www.geo.cornell.edu/geology/faculty/RWA/programs/stereonet.html</w:t>
        </w:r>
      </w:hyperlink>
      <w:r w:rsidR="007A5BDB">
        <w:t xml:space="preserve">) </w:t>
      </w:r>
    </w:p>
    <w:p w14:paraId="341A4C0E" w14:textId="1B305DE0" w:rsidR="008C1618" w:rsidRDefault="008C1618" w:rsidP="007A5BDB">
      <w:r>
        <w:t xml:space="preserve">From the ArcMap Item Description: </w:t>
      </w:r>
    </w:p>
    <w:p w14:paraId="395DCFBA" w14:textId="77777777" w:rsidR="008C1618" w:rsidRPr="008C1618" w:rsidRDefault="008C1618" w:rsidP="008C1618">
      <w:pPr>
        <w:ind w:left="720"/>
        <w:rPr>
          <w:b/>
          <w:bCs/>
          <w:i/>
          <w:iCs/>
          <w:lang w:val="en"/>
        </w:rPr>
      </w:pPr>
      <w:r w:rsidRPr="008C1618">
        <w:rPr>
          <w:b/>
          <w:bCs/>
          <w:i/>
          <w:iCs/>
          <w:lang w:val="en"/>
        </w:rPr>
        <w:t>Summary</w:t>
      </w:r>
    </w:p>
    <w:p w14:paraId="5EF6E8F6" w14:textId="77777777" w:rsidR="008C1618" w:rsidRPr="009633C2" w:rsidRDefault="008C1618" w:rsidP="008C1618">
      <w:pPr>
        <w:spacing w:after="100" w:afterAutospacing="1"/>
        <w:ind w:left="720"/>
        <w:rPr>
          <w:rFonts w:cstheme="minorHAnsi"/>
          <w:i/>
          <w:iCs/>
          <w:color w:val="000020"/>
          <w:szCs w:val="20"/>
          <w:lang w:val="en"/>
        </w:rPr>
      </w:pPr>
      <w:r w:rsidRPr="009633C2">
        <w:rPr>
          <w:rFonts w:cstheme="minorHAnsi"/>
          <w:i/>
          <w:iCs/>
          <w:color w:val="000020"/>
          <w:szCs w:val="20"/>
          <w:lang w:val="en"/>
        </w:rPr>
        <w:t xml:space="preserve">Exports strike and dip from an ArcGIS point feature layer to a text file formatted for </w:t>
      </w:r>
      <w:proofErr w:type="spellStart"/>
      <w:r w:rsidRPr="009633C2">
        <w:rPr>
          <w:rFonts w:cstheme="minorHAnsi"/>
          <w:i/>
          <w:iCs/>
          <w:color w:val="000020"/>
          <w:szCs w:val="20"/>
          <w:lang w:val="en"/>
        </w:rPr>
        <w:t>Stereonet</w:t>
      </w:r>
      <w:proofErr w:type="spellEnd"/>
      <w:r w:rsidRPr="009633C2">
        <w:rPr>
          <w:rFonts w:cstheme="minorHAnsi"/>
          <w:i/>
          <w:iCs/>
          <w:color w:val="000020"/>
          <w:szCs w:val="20"/>
          <w:lang w:val="en"/>
        </w:rPr>
        <w:t xml:space="preserve"> input.</w:t>
      </w:r>
    </w:p>
    <w:p w14:paraId="50EDA958" w14:textId="347593E2" w:rsidR="008C1618" w:rsidRPr="009633C2" w:rsidRDefault="008C1618" w:rsidP="008C1618">
      <w:pPr>
        <w:spacing w:after="100" w:afterAutospacing="1"/>
        <w:ind w:left="720"/>
        <w:rPr>
          <w:rFonts w:cstheme="minorHAnsi"/>
          <w:i/>
          <w:iCs/>
          <w:color w:val="000020"/>
          <w:szCs w:val="20"/>
          <w:lang w:val="en"/>
        </w:rPr>
      </w:pPr>
      <w:proofErr w:type="spellStart"/>
      <w:r w:rsidRPr="009633C2">
        <w:rPr>
          <w:rFonts w:cstheme="minorHAnsi"/>
          <w:i/>
          <w:iCs/>
          <w:color w:val="000020"/>
          <w:szCs w:val="20"/>
          <w:lang w:val="en"/>
        </w:rPr>
        <w:t>Stereonet</w:t>
      </w:r>
      <w:proofErr w:type="spellEnd"/>
      <w:r w:rsidRPr="009633C2">
        <w:rPr>
          <w:rFonts w:cstheme="minorHAnsi"/>
          <w:i/>
          <w:iCs/>
          <w:color w:val="000020"/>
          <w:szCs w:val="20"/>
          <w:lang w:val="en"/>
        </w:rPr>
        <w:t xml:space="preserve"> is multiplatform software for structural geology analysis using </w:t>
      </w:r>
      <w:proofErr w:type="spellStart"/>
      <w:r w:rsidRPr="009633C2">
        <w:rPr>
          <w:rFonts w:cstheme="minorHAnsi"/>
          <w:i/>
          <w:iCs/>
          <w:color w:val="000020"/>
          <w:szCs w:val="20"/>
          <w:lang w:val="en"/>
        </w:rPr>
        <w:t>stereonets</w:t>
      </w:r>
      <w:proofErr w:type="spellEnd"/>
      <w:r w:rsidRPr="009633C2">
        <w:rPr>
          <w:rFonts w:cstheme="minorHAnsi"/>
          <w:i/>
          <w:iCs/>
          <w:color w:val="000020"/>
          <w:szCs w:val="20"/>
          <w:lang w:val="en"/>
        </w:rPr>
        <w:t>, (c) 2011-2018 by Richard W. Allmendinger.</w:t>
      </w:r>
      <w:r w:rsidR="009633C2">
        <w:rPr>
          <w:rFonts w:cstheme="minorHAnsi"/>
          <w:i/>
          <w:iCs/>
          <w:color w:val="000020"/>
          <w:szCs w:val="20"/>
          <w:lang w:val="en"/>
        </w:rPr>
        <w:t xml:space="preserve"> </w:t>
      </w:r>
      <w:hyperlink r:id="rId14" w:tgtFrame="_blank" w:history="1">
        <w:r w:rsidRPr="009633C2">
          <w:rPr>
            <w:rStyle w:val="Hyperlink"/>
            <w:rFonts w:cstheme="minorHAnsi"/>
            <w:i/>
            <w:iCs/>
            <w:szCs w:val="20"/>
            <w:lang w:val="en"/>
          </w:rPr>
          <w:t>http://www.geo.cornell.edu/geology/faculty/RWA/programs/stereonet.html</w:t>
        </w:r>
      </w:hyperlink>
    </w:p>
    <w:p w14:paraId="48867853" w14:textId="77777777" w:rsidR="008C1618" w:rsidRPr="009633C2" w:rsidRDefault="008C1618" w:rsidP="008C1618">
      <w:pPr>
        <w:spacing w:after="100" w:afterAutospacing="1"/>
        <w:ind w:left="720"/>
        <w:rPr>
          <w:rFonts w:cstheme="minorHAnsi"/>
          <w:i/>
          <w:iCs/>
          <w:color w:val="000020"/>
          <w:szCs w:val="20"/>
          <w:lang w:val="en"/>
        </w:rPr>
      </w:pPr>
      <w:r w:rsidRPr="009633C2">
        <w:rPr>
          <w:rFonts w:cstheme="minorHAnsi"/>
          <w:i/>
          <w:iCs/>
          <w:color w:val="000020"/>
          <w:szCs w:val="20"/>
          <w:lang w:val="en"/>
        </w:rPr>
        <w:t>Output includes 2 standard comment lines, a free-form comment line, and 1 line per feature giving</w:t>
      </w:r>
    </w:p>
    <w:p w14:paraId="69C2DC72" w14:textId="77777777" w:rsidR="008C1618" w:rsidRPr="009633C2" w:rsidRDefault="008C1618" w:rsidP="008C1618">
      <w:pPr>
        <w:spacing w:after="100" w:afterAutospacing="1"/>
        <w:ind w:left="720" w:firstLine="300"/>
        <w:rPr>
          <w:rFonts w:cstheme="minorHAnsi"/>
          <w:i/>
          <w:iCs/>
          <w:color w:val="000020"/>
          <w:szCs w:val="20"/>
          <w:lang w:val="en"/>
        </w:rPr>
      </w:pPr>
      <w:r w:rsidRPr="009633C2">
        <w:rPr>
          <w:rFonts w:cstheme="minorHAnsi"/>
          <w:i/>
          <w:iCs/>
          <w:color w:val="000020"/>
          <w:szCs w:val="20"/>
          <w:lang w:val="en"/>
        </w:rPr>
        <w:t>Azimuth, Inclination, Longitude, Latitude, Type</w:t>
      </w:r>
    </w:p>
    <w:p w14:paraId="0602A8B8" w14:textId="3E1E7644" w:rsidR="008C1618" w:rsidRPr="009633C2" w:rsidRDefault="008C1618" w:rsidP="008C1618">
      <w:pPr>
        <w:spacing w:after="100" w:afterAutospacing="1"/>
        <w:ind w:left="720"/>
        <w:rPr>
          <w:rFonts w:cstheme="minorHAnsi"/>
          <w:i/>
          <w:iCs/>
          <w:color w:val="000020"/>
          <w:szCs w:val="20"/>
          <w:lang w:val="en"/>
        </w:rPr>
      </w:pPr>
      <w:r w:rsidRPr="009633C2">
        <w:rPr>
          <w:rFonts w:cstheme="minorHAnsi"/>
          <w:i/>
          <w:iCs/>
          <w:color w:val="000020"/>
          <w:szCs w:val="20"/>
          <w:lang w:val="en"/>
        </w:rPr>
        <w:lastRenderedPageBreak/>
        <w:t>Longitude and latitude are WGS 84 datum</w:t>
      </w:r>
      <w:r w:rsidR="00FA757B">
        <w:rPr>
          <w:rFonts w:cstheme="minorHAnsi"/>
          <w:i/>
          <w:iCs/>
          <w:color w:val="000020"/>
          <w:szCs w:val="20"/>
          <w:lang w:val="en"/>
        </w:rPr>
        <w:t xml:space="preserve">. </w:t>
      </w:r>
    </w:p>
    <w:tbl>
      <w:tblPr>
        <w:tblW w:w="4615" w:type="pct"/>
        <w:tblCellSpacing w:w="15" w:type="dxa"/>
        <w:tblInd w:w="720" w:type="dxa"/>
        <w:tblCellMar>
          <w:top w:w="75" w:type="dxa"/>
          <w:left w:w="75" w:type="dxa"/>
          <w:bottom w:w="75" w:type="dxa"/>
          <w:right w:w="75" w:type="dxa"/>
        </w:tblCellMar>
        <w:tblLook w:val="04A0" w:firstRow="1" w:lastRow="0" w:firstColumn="1" w:lastColumn="0" w:noHBand="0" w:noVBand="1"/>
      </w:tblPr>
      <w:tblGrid>
        <w:gridCol w:w="2129"/>
        <w:gridCol w:w="4633"/>
        <w:gridCol w:w="1877"/>
      </w:tblGrid>
      <w:tr w:rsidR="008C1618" w:rsidRPr="009633C2" w14:paraId="6F7F18EA" w14:textId="77777777" w:rsidTr="009633C2">
        <w:trPr>
          <w:tblCellSpacing w:w="15" w:type="dxa"/>
        </w:trPr>
        <w:tc>
          <w:tcPr>
            <w:tcW w:w="1188" w:type="pct"/>
            <w:shd w:val="clear" w:color="auto" w:fill="DDDDDD"/>
            <w:vAlign w:val="bottom"/>
            <w:hideMark/>
          </w:tcPr>
          <w:p w14:paraId="2F0F4495" w14:textId="77777777" w:rsidR="008C1618" w:rsidRPr="009633C2" w:rsidRDefault="008C1618">
            <w:pPr>
              <w:rPr>
                <w:rFonts w:cstheme="minorHAnsi"/>
                <w:b/>
                <w:bCs/>
                <w:i/>
                <w:iCs/>
                <w:color w:val="000020"/>
                <w:szCs w:val="20"/>
              </w:rPr>
            </w:pPr>
            <w:r w:rsidRPr="009633C2">
              <w:rPr>
                <w:rFonts w:cstheme="minorHAnsi"/>
                <w:b/>
                <w:bCs/>
                <w:i/>
                <w:iCs/>
                <w:color w:val="000020"/>
                <w:szCs w:val="20"/>
              </w:rPr>
              <w:t>Parameter</w:t>
            </w:r>
          </w:p>
        </w:tc>
        <w:tc>
          <w:tcPr>
            <w:tcW w:w="2674" w:type="pct"/>
            <w:shd w:val="clear" w:color="auto" w:fill="DDDDDD"/>
            <w:vAlign w:val="bottom"/>
            <w:hideMark/>
          </w:tcPr>
          <w:p w14:paraId="77C6C245" w14:textId="77777777" w:rsidR="008C1618" w:rsidRPr="009633C2" w:rsidRDefault="008C1618">
            <w:pPr>
              <w:rPr>
                <w:rFonts w:cstheme="minorHAnsi"/>
                <w:b/>
                <w:bCs/>
                <w:i/>
                <w:iCs/>
                <w:color w:val="000020"/>
                <w:szCs w:val="20"/>
              </w:rPr>
            </w:pPr>
            <w:r w:rsidRPr="009633C2">
              <w:rPr>
                <w:rFonts w:cstheme="minorHAnsi"/>
                <w:b/>
                <w:bCs/>
                <w:i/>
                <w:iCs/>
                <w:color w:val="000020"/>
                <w:szCs w:val="20"/>
              </w:rPr>
              <w:t>Explanation</w:t>
            </w:r>
          </w:p>
        </w:tc>
        <w:tc>
          <w:tcPr>
            <w:tcW w:w="1069" w:type="pct"/>
            <w:shd w:val="clear" w:color="auto" w:fill="DDDDDD"/>
            <w:vAlign w:val="bottom"/>
            <w:hideMark/>
          </w:tcPr>
          <w:p w14:paraId="1F17CF79" w14:textId="77777777" w:rsidR="008C1618" w:rsidRPr="009633C2" w:rsidRDefault="008C1618">
            <w:pPr>
              <w:rPr>
                <w:rFonts w:cstheme="minorHAnsi"/>
                <w:b/>
                <w:bCs/>
                <w:i/>
                <w:iCs/>
                <w:color w:val="000020"/>
                <w:szCs w:val="20"/>
              </w:rPr>
            </w:pPr>
            <w:r w:rsidRPr="009633C2">
              <w:rPr>
                <w:rFonts w:cstheme="minorHAnsi"/>
                <w:b/>
                <w:bCs/>
                <w:i/>
                <w:iCs/>
                <w:color w:val="000020"/>
                <w:szCs w:val="20"/>
              </w:rPr>
              <w:t>Data Type</w:t>
            </w:r>
          </w:p>
        </w:tc>
      </w:tr>
      <w:tr w:rsidR="008C1618" w:rsidRPr="009633C2" w14:paraId="4A5EF7B9" w14:textId="77777777" w:rsidTr="009633C2">
        <w:trPr>
          <w:tblCellSpacing w:w="15" w:type="dxa"/>
        </w:trPr>
        <w:tc>
          <w:tcPr>
            <w:tcW w:w="1188" w:type="pct"/>
            <w:shd w:val="clear" w:color="auto" w:fill="EEEEEE"/>
            <w:hideMark/>
          </w:tcPr>
          <w:p w14:paraId="79EBBF8B"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OrientationPoints_layer</w:t>
            </w:r>
            <w:proofErr w:type="spellEnd"/>
          </w:p>
        </w:tc>
        <w:tc>
          <w:tcPr>
            <w:tcW w:w="0" w:type="auto"/>
            <w:shd w:val="clear" w:color="auto" w:fill="EEEEEE"/>
            <w:hideMark/>
          </w:tcPr>
          <w:p w14:paraId="3F56CA32" w14:textId="77777777" w:rsidR="008C1618" w:rsidRPr="009633C2" w:rsidRDefault="008C1618" w:rsidP="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Feature layer of point structural data. </w:t>
            </w:r>
          </w:p>
          <w:p w14:paraId="775AD17A" w14:textId="5ABDAC77"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If a selection exists in this layer, only the selected points will be exported. If no selection exists, all points will be exported. </w:t>
            </w:r>
          </w:p>
        </w:tc>
        <w:tc>
          <w:tcPr>
            <w:tcW w:w="0" w:type="auto"/>
            <w:shd w:val="clear" w:color="auto" w:fill="EEEEEE"/>
            <w:hideMark/>
          </w:tcPr>
          <w:p w14:paraId="72232C14" w14:textId="77777777" w:rsidR="008C1618" w:rsidRPr="009633C2" w:rsidRDefault="008C1618">
            <w:pPr>
              <w:rPr>
                <w:rFonts w:cstheme="minorHAnsi"/>
                <w:i/>
                <w:iCs/>
                <w:color w:val="000000"/>
                <w:szCs w:val="20"/>
              </w:rPr>
            </w:pPr>
            <w:r w:rsidRPr="009633C2">
              <w:rPr>
                <w:rFonts w:cstheme="minorHAnsi"/>
                <w:i/>
                <w:iCs/>
                <w:color w:val="000000"/>
                <w:szCs w:val="20"/>
              </w:rPr>
              <w:t>Feature Layer</w:t>
            </w:r>
          </w:p>
        </w:tc>
      </w:tr>
      <w:tr w:rsidR="008C1618" w:rsidRPr="009633C2" w14:paraId="1F1BD226" w14:textId="77777777" w:rsidTr="009633C2">
        <w:trPr>
          <w:tblCellSpacing w:w="15" w:type="dxa"/>
        </w:trPr>
        <w:tc>
          <w:tcPr>
            <w:tcW w:w="1188" w:type="pct"/>
            <w:shd w:val="clear" w:color="auto" w:fill="EEEEEE"/>
            <w:hideMark/>
          </w:tcPr>
          <w:p w14:paraId="385242CF"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Type_field</w:t>
            </w:r>
            <w:proofErr w:type="spellEnd"/>
          </w:p>
        </w:tc>
        <w:tc>
          <w:tcPr>
            <w:tcW w:w="0" w:type="auto"/>
            <w:shd w:val="clear" w:color="auto" w:fill="EEEEEE"/>
            <w:hideMark/>
          </w:tcPr>
          <w:p w14:paraId="31EF236C" w14:textId="4C6BEB2D"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Field that stores the Type (e.g., bedding, joint, minor fold) of structural orientations. In </w:t>
            </w:r>
            <w:proofErr w:type="spellStart"/>
            <w:r w:rsidRPr="009633C2">
              <w:rPr>
                <w:rFonts w:asciiTheme="minorHAnsi" w:hAnsiTheme="minorHAnsi" w:cstheme="minorHAnsi"/>
                <w:i/>
                <w:iCs/>
                <w:color w:val="000000"/>
                <w:sz w:val="20"/>
                <w:szCs w:val="20"/>
              </w:rPr>
              <w:t>GeMS</w:t>
            </w:r>
            <w:proofErr w:type="spellEnd"/>
            <w:r w:rsidRPr="009633C2">
              <w:rPr>
                <w:rFonts w:asciiTheme="minorHAnsi" w:hAnsiTheme="minorHAnsi" w:cstheme="minorHAnsi"/>
                <w:i/>
                <w:iCs/>
                <w:color w:val="000000"/>
                <w:sz w:val="20"/>
                <w:szCs w:val="20"/>
              </w:rPr>
              <w:t xml:space="preserve">, the Type field. </w:t>
            </w:r>
          </w:p>
        </w:tc>
        <w:tc>
          <w:tcPr>
            <w:tcW w:w="0" w:type="auto"/>
            <w:shd w:val="clear" w:color="auto" w:fill="EEEEEE"/>
            <w:hideMark/>
          </w:tcPr>
          <w:p w14:paraId="3E2EA925" w14:textId="77777777" w:rsidR="008C1618" w:rsidRPr="009633C2" w:rsidRDefault="008C1618">
            <w:pPr>
              <w:rPr>
                <w:rFonts w:cstheme="minorHAnsi"/>
                <w:i/>
                <w:iCs/>
                <w:color w:val="000000"/>
                <w:szCs w:val="20"/>
              </w:rPr>
            </w:pPr>
            <w:r w:rsidRPr="009633C2">
              <w:rPr>
                <w:rFonts w:cstheme="minorHAnsi"/>
                <w:i/>
                <w:iCs/>
                <w:color w:val="000000"/>
                <w:szCs w:val="20"/>
              </w:rPr>
              <w:t>Field</w:t>
            </w:r>
          </w:p>
        </w:tc>
      </w:tr>
      <w:tr w:rsidR="008C1618" w:rsidRPr="009633C2" w14:paraId="3CCF197F" w14:textId="77777777" w:rsidTr="009633C2">
        <w:trPr>
          <w:tblCellSpacing w:w="15" w:type="dxa"/>
        </w:trPr>
        <w:tc>
          <w:tcPr>
            <w:tcW w:w="1188" w:type="pct"/>
            <w:shd w:val="clear" w:color="auto" w:fill="EEEEEE"/>
            <w:hideMark/>
          </w:tcPr>
          <w:p w14:paraId="0959D041"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Azimuth_field</w:t>
            </w:r>
            <w:proofErr w:type="spellEnd"/>
          </w:p>
        </w:tc>
        <w:tc>
          <w:tcPr>
            <w:tcW w:w="0" w:type="auto"/>
            <w:shd w:val="clear" w:color="auto" w:fill="EEEEEE"/>
            <w:hideMark/>
          </w:tcPr>
          <w:p w14:paraId="195FC13A" w14:textId="3868DEB7"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Field that stores the azimuth (strike, trend) of structural orientations. In </w:t>
            </w:r>
            <w:proofErr w:type="spellStart"/>
            <w:r w:rsidRPr="009633C2">
              <w:rPr>
                <w:rFonts w:asciiTheme="minorHAnsi" w:hAnsiTheme="minorHAnsi" w:cstheme="minorHAnsi"/>
                <w:i/>
                <w:iCs/>
                <w:color w:val="000000"/>
                <w:sz w:val="20"/>
                <w:szCs w:val="20"/>
              </w:rPr>
              <w:t>GeMS</w:t>
            </w:r>
            <w:proofErr w:type="spellEnd"/>
            <w:r w:rsidRPr="009633C2">
              <w:rPr>
                <w:rFonts w:asciiTheme="minorHAnsi" w:hAnsiTheme="minorHAnsi" w:cstheme="minorHAnsi"/>
                <w:i/>
                <w:iCs/>
                <w:color w:val="000000"/>
                <w:sz w:val="20"/>
                <w:szCs w:val="20"/>
              </w:rPr>
              <w:t xml:space="preserve">, the Azimuth field. </w:t>
            </w:r>
          </w:p>
        </w:tc>
        <w:tc>
          <w:tcPr>
            <w:tcW w:w="0" w:type="auto"/>
            <w:shd w:val="clear" w:color="auto" w:fill="EEEEEE"/>
            <w:hideMark/>
          </w:tcPr>
          <w:p w14:paraId="09848AD7" w14:textId="77777777" w:rsidR="008C1618" w:rsidRPr="009633C2" w:rsidRDefault="008C1618">
            <w:pPr>
              <w:rPr>
                <w:rFonts w:cstheme="minorHAnsi"/>
                <w:i/>
                <w:iCs/>
                <w:color w:val="000000"/>
                <w:szCs w:val="20"/>
              </w:rPr>
            </w:pPr>
            <w:r w:rsidRPr="009633C2">
              <w:rPr>
                <w:rFonts w:cstheme="minorHAnsi"/>
                <w:i/>
                <w:iCs/>
                <w:color w:val="000000"/>
                <w:szCs w:val="20"/>
              </w:rPr>
              <w:t>Field</w:t>
            </w:r>
          </w:p>
        </w:tc>
      </w:tr>
      <w:tr w:rsidR="008C1618" w:rsidRPr="009633C2" w14:paraId="01A74541" w14:textId="77777777" w:rsidTr="009633C2">
        <w:trPr>
          <w:tblCellSpacing w:w="15" w:type="dxa"/>
        </w:trPr>
        <w:tc>
          <w:tcPr>
            <w:tcW w:w="1188" w:type="pct"/>
            <w:shd w:val="clear" w:color="auto" w:fill="EEEEEE"/>
            <w:hideMark/>
          </w:tcPr>
          <w:p w14:paraId="7011EA3C"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Inclination_field</w:t>
            </w:r>
            <w:proofErr w:type="spellEnd"/>
          </w:p>
        </w:tc>
        <w:tc>
          <w:tcPr>
            <w:tcW w:w="0" w:type="auto"/>
            <w:shd w:val="clear" w:color="auto" w:fill="EEEEEE"/>
            <w:hideMark/>
          </w:tcPr>
          <w:p w14:paraId="26DB1C17" w14:textId="1DDC200D"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Field that stores the inclination (dip, plunge) of structural orientations. In </w:t>
            </w:r>
            <w:proofErr w:type="spellStart"/>
            <w:r w:rsidRPr="009633C2">
              <w:rPr>
                <w:rFonts w:asciiTheme="minorHAnsi" w:hAnsiTheme="minorHAnsi" w:cstheme="minorHAnsi"/>
                <w:i/>
                <w:iCs/>
                <w:color w:val="000000"/>
                <w:sz w:val="20"/>
                <w:szCs w:val="20"/>
              </w:rPr>
              <w:t>GeMS</w:t>
            </w:r>
            <w:proofErr w:type="spellEnd"/>
            <w:r w:rsidRPr="009633C2">
              <w:rPr>
                <w:rFonts w:asciiTheme="minorHAnsi" w:hAnsiTheme="minorHAnsi" w:cstheme="minorHAnsi"/>
                <w:i/>
                <w:iCs/>
                <w:color w:val="000000"/>
                <w:sz w:val="20"/>
                <w:szCs w:val="20"/>
              </w:rPr>
              <w:t xml:space="preserve">, the Inclination field. </w:t>
            </w:r>
          </w:p>
        </w:tc>
        <w:tc>
          <w:tcPr>
            <w:tcW w:w="0" w:type="auto"/>
            <w:shd w:val="clear" w:color="auto" w:fill="EEEEEE"/>
            <w:hideMark/>
          </w:tcPr>
          <w:p w14:paraId="3ED161F2" w14:textId="77777777" w:rsidR="008C1618" w:rsidRPr="009633C2" w:rsidRDefault="008C1618">
            <w:pPr>
              <w:rPr>
                <w:rFonts w:cstheme="minorHAnsi"/>
                <w:i/>
                <w:iCs/>
                <w:color w:val="000000"/>
                <w:szCs w:val="20"/>
              </w:rPr>
            </w:pPr>
            <w:r w:rsidRPr="009633C2">
              <w:rPr>
                <w:rFonts w:cstheme="minorHAnsi"/>
                <w:i/>
                <w:iCs/>
                <w:color w:val="000000"/>
                <w:szCs w:val="20"/>
              </w:rPr>
              <w:t>Field</w:t>
            </w:r>
          </w:p>
        </w:tc>
      </w:tr>
      <w:tr w:rsidR="008C1618" w:rsidRPr="009633C2" w14:paraId="7F29EFF3" w14:textId="77777777" w:rsidTr="009633C2">
        <w:trPr>
          <w:tblCellSpacing w:w="15" w:type="dxa"/>
        </w:trPr>
        <w:tc>
          <w:tcPr>
            <w:tcW w:w="1188" w:type="pct"/>
            <w:shd w:val="clear" w:color="auto" w:fill="EEEEEE"/>
            <w:hideMark/>
          </w:tcPr>
          <w:p w14:paraId="091874E8" w14:textId="77777777" w:rsidR="008C1618" w:rsidRPr="009633C2" w:rsidRDefault="008C1618">
            <w:pPr>
              <w:rPr>
                <w:rFonts w:cstheme="minorHAnsi"/>
                <w:i/>
                <w:iCs/>
                <w:color w:val="000000"/>
                <w:szCs w:val="20"/>
              </w:rPr>
            </w:pPr>
            <w:proofErr w:type="spellStart"/>
            <w:r w:rsidRPr="009633C2">
              <w:rPr>
                <w:rFonts w:cstheme="minorHAnsi"/>
                <w:i/>
                <w:iCs/>
                <w:color w:val="000000"/>
                <w:szCs w:val="20"/>
              </w:rPr>
              <w:t>Output_location</w:t>
            </w:r>
            <w:proofErr w:type="spellEnd"/>
          </w:p>
        </w:tc>
        <w:tc>
          <w:tcPr>
            <w:tcW w:w="0" w:type="auto"/>
            <w:shd w:val="clear" w:color="auto" w:fill="EEEEEE"/>
            <w:hideMark/>
          </w:tcPr>
          <w:p w14:paraId="3380D683" w14:textId="001B8029" w:rsidR="008C1618" w:rsidRPr="009633C2" w:rsidRDefault="008C1618">
            <w:pPr>
              <w:pStyle w:val="NormalWeb"/>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Folder within which file Output Name (next field) is written. Script will also create file geodatabase </w:t>
            </w:r>
            <w:proofErr w:type="spellStart"/>
            <w:r w:rsidRPr="009633C2">
              <w:rPr>
                <w:rFonts w:asciiTheme="minorHAnsi" w:hAnsiTheme="minorHAnsi" w:cstheme="minorHAnsi"/>
                <w:i/>
                <w:iCs/>
                <w:color w:val="000000"/>
                <w:sz w:val="20"/>
                <w:szCs w:val="20"/>
              </w:rPr>
              <w:t>xxxxScratch.gdb</w:t>
            </w:r>
            <w:proofErr w:type="spellEnd"/>
            <w:r w:rsidRPr="009633C2">
              <w:rPr>
                <w:rFonts w:asciiTheme="minorHAnsi" w:hAnsiTheme="minorHAnsi" w:cstheme="minorHAnsi"/>
                <w:i/>
                <w:iCs/>
                <w:color w:val="000000"/>
                <w:sz w:val="20"/>
                <w:szCs w:val="20"/>
              </w:rPr>
              <w:t xml:space="preserve"> in this folder and then delete it. </w:t>
            </w:r>
          </w:p>
        </w:tc>
        <w:tc>
          <w:tcPr>
            <w:tcW w:w="0" w:type="auto"/>
            <w:shd w:val="clear" w:color="auto" w:fill="EEEEEE"/>
            <w:hideMark/>
          </w:tcPr>
          <w:p w14:paraId="70B231B5" w14:textId="77777777" w:rsidR="008C1618" w:rsidRPr="009633C2" w:rsidRDefault="008C1618">
            <w:pPr>
              <w:rPr>
                <w:rFonts w:cstheme="minorHAnsi"/>
                <w:i/>
                <w:iCs/>
                <w:color w:val="000000"/>
                <w:szCs w:val="20"/>
              </w:rPr>
            </w:pPr>
            <w:r w:rsidRPr="009633C2">
              <w:rPr>
                <w:rFonts w:cstheme="minorHAnsi"/>
                <w:i/>
                <w:iCs/>
                <w:color w:val="000000"/>
                <w:szCs w:val="20"/>
              </w:rPr>
              <w:t>Folder</w:t>
            </w:r>
          </w:p>
        </w:tc>
      </w:tr>
      <w:tr w:rsidR="008C1618" w:rsidRPr="009633C2" w14:paraId="087B349C" w14:textId="77777777" w:rsidTr="009633C2">
        <w:trPr>
          <w:tblCellSpacing w:w="15" w:type="dxa"/>
        </w:trPr>
        <w:tc>
          <w:tcPr>
            <w:tcW w:w="1188" w:type="pct"/>
            <w:shd w:val="clear" w:color="auto" w:fill="EEEEEE"/>
          </w:tcPr>
          <w:p w14:paraId="3EA110C9" w14:textId="376894D8" w:rsidR="008C1618" w:rsidRPr="009633C2" w:rsidRDefault="008C1618" w:rsidP="008C1618">
            <w:pPr>
              <w:rPr>
                <w:rFonts w:cstheme="minorHAnsi"/>
                <w:i/>
                <w:iCs/>
                <w:color w:val="000000"/>
                <w:szCs w:val="20"/>
              </w:rPr>
            </w:pPr>
            <w:proofErr w:type="spellStart"/>
            <w:r w:rsidRPr="009633C2">
              <w:rPr>
                <w:rFonts w:cstheme="minorHAnsi"/>
                <w:i/>
                <w:iCs/>
                <w:color w:val="000000"/>
                <w:szCs w:val="20"/>
              </w:rPr>
              <w:t>Output_name</w:t>
            </w:r>
            <w:proofErr w:type="spellEnd"/>
          </w:p>
        </w:tc>
        <w:tc>
          <w:tcPr>
            <w:tcW w:w="0" w:type="auto"/>
            <w:shd w:val="clear" w:color="auto" w:fill="EEEEEE"/>
          </w:tcPr>
          <w:p w14:paraId="440DC410" w14:textId="479F7F3F" w:rsidR="008C1618" w:rsidRPr="009633C2" w:rsidRDefault="008C1618" w:rsidP="008C1618">
            <w:pPr>
              <w:pStyle w:val="NormalWeb"/>
              <w:divId w:val="1167550845"/>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Name of output file. Suggest it end with suffix " .txt "</w:t>
            </w:r>
          </w:p>
        </w:tc>
        <w:tc>
          <w:tcPr>
            <w:tcW w:w="0" w:type="auto"/>
            <w:shd w:val="clear" w:color="auto" w:fill="EEEEEE"/>
          </w:tcPr>
          <w:p w14:paraId="5F2779DE" w14:textId="6845FD82" w:rsidR="008C1618" w:rsidRPr="009633C2" w:rsidRDefault="008C1618" w:rsidP="008C1618">
            <w:pPr>
              <w:rPr>
                <w:rFonts w:cstheme="minorHAnsi"/>
                <w:i/>
                <w:iCs/>
                <w:color w:val="000000"/>
                <w:szCs w:val="20"/>
              </w:rPr>
            </w:pPr>
            <w:r w:rsidRPr="009633C2">
              <w:rPr>
                <w:rFonts w:cstheme="minorHAnsi"/>
                <w:i/>
                <w:iCs/>
                <w:color w:val="000000"/>
                <w:szCs w:val="20"/>
              </w:rPr>
              <w:t>String</w:t>
            </w:r>
          </w:p>
        </w:tc>
      </w:tr>
      <w:tr w:rsidR="008C1618" w:rsidRPr="009633C2" w14:paraId="3B1964E6" w14:textId="77777777" w:rsidTr="009633C2">
        <w:trPr>
          <w:tblCellSpacing w:w="15" w:type="dxa"/>
        </w:trPr>
        <w:tc>
          <w:tcPr>
            <w:tcW w:w="1188" w:type="pct"/>
            <w:shd w:val="clear" w:color="auto" w:fill="EEEEEE"/>
          </w:tcPr>
          <w:p w14:paraId="78CA6A36" w14:textId="601B65B3" w:rsidR="008C1618" w:rsidRPr="009633C2" w:rsidRDefault="008C1618" w:rsidP="008C1618">
            <w:pPr>
              <w:rPr>
                <w:rFonts w:cstheme="minorHAnsi"/>
                <w:i/>
                <w:iCs/>
                <w:color w:val="000000"/>
                <w:szCs w:val="20"/>
              </w:rPr>
            </w:pPr>
            <w:proofErr w:type="spellStart"/>
            <w:r w:rsidRPr="009633C2">
              <w:rPr>
                <w:rFonts w:cstheme="minorHAnsi"/>
                <w:i/>
                <w:iCs/>
                <w:color w:val="000000"/>
                <w:szCs w:val="20"/>
              </w:rPr>
              <w:t>Comment_line</w:t>
            </w:r>
            <w:proofErr w:type="spellEnd"/>
            <w:r w:rsidRPr="009633C2">
              <w:rPr>
                <w:rFonts w:cstheme="minorHAnsi"/>
                <w:i/>
                <w:iCs/>
                <w:color w:val="000000"/>
                <w:szCs w:val="20"/>
              </w:rPr>
              <w:t xml:space="preserve"> (Optional) </w:t>
            </w:r>
          </w:p>
        </w:tc>
        <w:tc>
          <w:tcPr>
            <w:tcW w:w="0" w:type="auto"/>
            <w:shd w:val="clear" w:color="auto" w:fill="EEEEEE"/>
          </w:tcPr>
          <w:p w14:paraId="6B3AA561" w14:textId="77777777" w:rsidR="008C1618" w:rsidRPr="009633C2" w:rsidRDefault="008C1618" w:rsidP="008C1618">
            <w:pPr>
              <w:pStyle w:val="NormalWeb"/>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Script writes 3 comment lines:</w:t>
            </w:r>
          </w:p>
          <w:p w14:paraId="43E77532" w14:textId="77777777" w:rsidR="008C1618" w:rsidRPr="009633C2" w:rsidRDefault="008C1618" w:rsidP="008C1618">
            <w:pPr>
              <w:pStyle w:val="NormalWeb"/>
              <w:numPr>
                <w:ilvl w:val="0"/>
                <w:numId w:val="11"/>
              </w:numPr>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Script name, date, and time</w:t>
            </w:r>
          </w:p>
          <w:p w14:paraId="7FE8F68C" w14:textId="782A7A8B" w:rsidR="009633C2" w:rsidRPr="009633C2" w:rsidRDefault="008C1618" w:rsidP="009633C2">
            <w:pPr>
              <w:pStyle w:val="NormalWeb"/>
              <w:numPr>
                <w:ilvl w:val="0"/>
                <w:numId w:val="11"/>
              </w:numPr>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Full pathname to data source for </w:t>
            </w:r>
            <w:proofErr w:type="spellStart"/>
            <w:r w:rsidRPr="009633C2">
              <w:rPr>
                <w:rFonts w:asciiTheme="minorHAnsi" w:hAnsiTheme="minorHAnsi" w:cstheme="minorHAnsi"/>
                <w:i/>
                <w:iCs/>
                <w:color w:val="000000"/>
                <w:sz w:val="20"/>
                <w:szCs w:val="20"/>
              </w:rPr>
              <w:t>OrientationPoints</w:t>
            </w:r>
            <w:proofErr w:type="spellEnd"/>
            <w:r w:rsidRPr="009633C2">
              <w:rPr>
                <w:rFonts w:asciiTheme="minorHAnsi" w:hAnsiTheme="minorHAnsi" w:cstheme="minorHAnsi"/>
                <w:i/>
                <w:iCs/>
                <w:color w:val="000000"/>
                <w:sz w:val="20"/>
                <w:szCs w:val="20"/>
              </w:rPr>
              <w:t xml:space="preserve"> layer</w:t>
            </w:r>
          </w:p>
          <w:p w14:paraId="08599B19" w14:textId="099DE385" w:rsidR="008C1618" w:rsidRPr="009633C2" w:rsidRDefault="008C1618" w:rsidP="008C1618">
            <w:pPr>
              <w:pStyle w:val="NormalWeb"/>
              <w:numPr>
                <w:ilvl w:val="0"/>
                <w:numId w:val="11"/>
              </w:numPr>
              <w:divId w:val="326832526"/>
              <w:rPr>
                <w:rFonts w:asciiTheme="minorHAnsi" w:hAnsiTheme="minorHAnsi" w:cstheme="minorHAnsi"/>
                <w:i/>
                <w:iCs/>
                <w:color w:val="000000"/>
                <w:sz w:val="20"/>
                <w:szCs w:val="20"/>
              </w:rPr>
            </w:pPr>
            <w:r w:rsidRPr="009633C2">
              <w:rPr>
                <w:rFonts w:asciiTheme="minorHAnsi" w:hAnsiTheme="minorHAnsi" w:cstheme="minorHAnsi"/>
                <w:i/>
                <w:iCs/>
                <w:color w:val="000000"/>
                <w:sz w:val="20"/>
                <w:szCs w:val="20"/>
              </w:rPr>
              <w:t xml:space="preserve">Any comment entered here </w:t>
            </w:r>
          </w:p>
        </w:tc>
        <w:tc>
          <w:tcPr>
            <w:tcW w:w="0" w:type="auto"/>
            <w:shd w:val="clear" w:color="auto" w:fill="EEEEEE"/>
          </w:tcPr>
          <w:p w14:paraId="709FBCC2" w14:textId="04842867" w:rsidR="008C1618" w:rsidRPr="009633C2" w:rsidRDefault="008C1618" w:rsidP="008C1618">
            <w:pPr>
              <w:rPr>
                <w:rFonts w:cstheme="minorHAnsi"/>
                <w:i/>
                <w:iCs/>
                <w:color w:val="000000"/>
                <w:szCs w:val="20"/>
              </w:rPr>
            </w:pPr>
            <w:r w:rsidRPr="009633C2">
              <w:rPr>
                <w:rFonts w:cstheme="minorHAnsi"/>
                <w:i/>
                <w:iCs/>
                <w:color w:val="000000"/>
                <w:szCs w:val="20"/>
              </w:rPr>
              <w:t>String</w:t>
            </w:r>
          </w:p>
        </w:tc>
      </w:tr>
    </w:tbl>
    <w:p w14:paraId="07E0306C" w14:textId="77777777" w:rsidR="008C1618" w:rsidRPr="007A5BDB" w:rsidRDefault="008C1618" w:rsidP="007A5BDB"/>
    <w:p w14:paraId="4B558785" w14:textId="20DA0478" w:rsidR="0005305F" w:rsidRDefault="0005305F" w:rsidP="00354A97">
      <w:pPr>
        <w:pStyle w:val="Heading1"/>
      </w:pPr>
      <w:r>
        <w:t>Acknowledgments</w:t>
      </w:r>
    </w:p>
    <w:p w14:paraId="66EA31D4" w14:textId="23BD8B14" w:rsidR="0031485B" w:rsidRPr="0031485B" w:rsidRDefault="0031485B" w:rsidP="0031485B">
      <w:r>
        <w:t>Discussion with Stephen Box</w:t>
      </w:r>
      <w:r w:rsidR="006379E0">
        <w:t xml:space="preserve"> has been most helpful</w:t>
      </w:r>
      <w:r>
        <w:t xml:space="preserve">. Pam Cossette </w:t>
      </w:r>
      <w:r w:rsidR="006379E0">
        <w:t>pointed out the</w:t>
      </w:r>
      <w:r>
        <w:t xml:space="preserve"> paper by </w:t>
      </w:r>
      <w:proofErr w:type="spellStart"/>
      <w:r>
        <w:t>Kneissl</w:t>
      </w:r>
      <w:proofErr w:type="spellEnd"/>
      <w:r>
        <w:t xml:space="preserve"> and others</w:t>
      </w:r>
      <w:r w:rsidR="006379E0">
        <w:t xml:space="preserve"> (2010)</w:t>
      </w:r>
      <w:r>
        <w:t xml:space="preserve">. </w:t>
      </w:r>
    </w:p>
    <w:p w14:paraId="57E82FAE" w14:textId="022F409D" w:rsidR="00354A97" w:rsidRDefault="00354A97" w:rsidP="00354A97">
      <w:pPr>
        <w:pStyle w:val="Heading1"/>
      </w:pPr>
      <w:r>
        <w:t>References Cited</w:t>
      </w:r>
    </w:p>
    <w:p w14:paraId="6F244BD5" w14:textId="5BFEB089" w:rsidR="00324628" w:rsidRDefault="00324628" w:rsidP="00324628">
      <w:r w:rsidRPr="00324628">
        <w:t>Fernández, O., 2005, Obtaining a best fitting plane through 3D</w:t>
      </w:r>
      <w:r>
        <w:t xml:space="preserve"> </w:t>
      </w:r>
      <w:r w:rsidRPr="00324628">
        <w:t>georeferenced data: Journal of Structural Geology, v. 27,</w:t>
      </w:r>
      <w:r>
        <w:t xml:space="preserve"> </w:t>
      </w:r>
      <w:r w:rsidRPr="00324628">
        <w:t xml:space="preserve">p. 855–858, </w:t>
      </w:r>
      <w:proofErr w:type="gramStart"/>
      <w:r w:rsidRPr="00324628">
        <w:t>doi:10.1016/j.jsg</w:t>
      </w:r>
      <w:proofErr w:type="gramEnd"/>
      <w:r w:rsidRPr="00324628">
        <w:t>.2004.12.004 .</w:t>
      </w:r>
    </w:p>
    <w:p w14:paraId="69CE6DEC" w14:textId="5556B2D9" w:rsidR="00997E1D" w:rsidRDefault="00997E1D" w:rsidP="00997E1D">
      <w:r w:rsidRPr="00997E1D">
        <w:t xml:space="preserve">Gallo, L. C., </w:t>
      </w:r>
      <w:proofErr w:type="spellStart"/>
      <w:r w:rsidRPr="00997E1D">
        <w:t>Cristallini</w:t>
      </w:r>
      <w:proofErr w:type="spellEnd"/>
      <w:r w:rsidRPr="00997E1D">
        <w:t xml:space="preserve">, E. O., </w:t>
      </w:r>
      <w:r>
        <w:t>and</w:t>
      </w:r>
      <w:r w:rsidRPr="00997E1D">
        <w:t xml:space="preserve"> </w:t>
      </w:r>
      <w:proofErr w:type="spellStart"/>
      <w:r w:rsidRPr="00997E1D">
        <w:t>Svarc</w:t>
      </w:r>
      <w:proofErr w:type="spellEnd"/>
      <w:r w:rsidRPr="00997E1D">
        <w:t>, M.</w:t>
      </w:r>
      <w:r>
        <w:t xml:space="preserve">, </w:t>
      </w:r>
      <w:r w:rsidRPr="00997E1D">
        <w:t>2018</w:t>
      </w:r>
      <w:r>
        <w:t>,</w:t>
      </w:r>
      <w:r w:rsidRPr="00997E1D">
        <w:t xml:space="preserve"> A nonparametric approach for</w:t>
      </w:r>
      <w:r>
        <w:t xml:space="preserve"> </w:t>
      </w:r>
      <w:r w:rsidRPr="00997E1D">
        <w:t>assessing precision in georeferenced</w:t>
      </w:r>
      <w:r>
        <w:t xml:space="preserve"> </w:t>
      </w:r>
      <w:r w:rsidRPr="00997E1D">
        <w:t>point clouds best fit planes: Toward</w:t>
      </w:r>
      <w:r>
        <w:t xml:space="preserve"> </w:t>
      </w:r>
      <w:r w:rsidRPr="00997E1D">
        <w:t>more reliable thresholds</w:t>
      </w:r>
      <w:r>
        <w:t>:</w:t>
      </w:r>
      <w:r w:rsidRPr="00997E1D">
        <w:t xml:space="preserve"> Journal of</w:t>
      </w:r>
      <w:r>
        <w:t xml:space="preserve"> </w:t>
      </w:r>
      <w:r w:rsidRPr="00997E1D">
        <w:t xml:space="preserve">Geophysical Research: Solid Earth, </w:t>
      </w:r>
      <w:r>
        <w:t xml:space="preserve">v. </w:t>
      </w:r>
      <w:r w:rsidRPr="00997E1D">
        <w:t>123.</w:t>
      </w:r>
      <w:r>
        <w:t xml:space="preserve"> </w:t>
      </w:r>
      <w:hyperlink r:id="rId15" w:history="1">
        <w:r w:rsidRPr="00F07E2D">
          <w:rPr>
            <w:rStyle w:val="Hyperlink"/>
          </w:rPr>
          <w:t>https://doi.org/10.1029/2018JB016319</w:t>
        </w:r>
      </w:hyperlink>
    </w:p>
    <w:p w14:paraId="7A1801B3" w14:textId="4DB4E418" w:rsidR="007A5BDB" w:rsidRDefault="007A5BDB" w:rsidP="00997E1D">
      <w:proofErr w:type="spellStart"/>
      <w:r>
        <w:t>Grohmann</w:t>
      </w:r>
      <w:proofErr w:type="spellEnd"/>
      <w:r>
        <w:t xml:space="preserve">, C.H., and </w:t>
      </w:r>
      <w:proofErr w:type="spellStart"/>
      <w:r>
        <w:t>Campanha</w:t>
      </w:r>
      <w:proofErr w:type="spellEnd"/>
      <w:r>
        <w:t xml:space="preserve">, G.A., 2010, </w:t>
      </w:r>
      <w:proofErr w:type="spellStart"/>
      <w:r>
        <w:t>OpenStereo</w:t>
      </w:r>
      <w:proofErr w:type="spellEnd"/>
      <w:r>
        <w:t xml:space="preserve">: Open source, cross-platform software for structural geology analysis: AGU Fall Meeting Abstracts, </w:t>
      </w:r>
      <w:hyperlink r:id="rId16" w:history="1">
        <w:r w:rsidRPr="00F07E2D">
          <w:rPr>
            <w:rStyle w:val="Hyperlink"/>
          </w:rPr>
          <w:t>https://ui.adsabs.harvard.edu/abs/2010AGUFMIN31C..06G/abstract</w:t>
        </w:r>
      </w:hyperlink>
      <w:r>
        <w:t xml:space="preserve"> </w:t>
      </w:r>
    </w:p>
    <w:p w14:paraId="5B7D9990" w14:textId="582012F7" w:rsidR="00997E1D" w:rsidRDefault="00997E1D" w:rsidP="00997E1D">
      <w:r w:rsidRPr="00997E1D">
        <w:lastRenderedPageBreak/>
        <w:t xml:space="preserve">Jones, R.R., Pearce, M.A., </w:t>
      </w:r>
      <w:proofErr w:type="spellStart"/>
      <w:r w:rsidRPr="00997E1D">
        <w:t>Jacquemyn</w:t>
      </w:r>
      <w:proofErr w:type="spellEnd"/>
      <w:r w:rsidRPr="00997E1D">
        <w:t>,</w:t>
      </w:r>
      <w:r>
        <w:t xml:space="preserve"> </w:t>
      </w:r>
      <w:r w:rsidRPr="00997E1D">
        <w:t>C., and Watson, F.E., 2016, Robust best-fit planes</w:t>
      </w:r>
      <w:r>
        <w:t xml:space="preserve"> </w:t>
      </w:r>
      <w:r w:rsidRPr="00997E1D">
        <w:t>from geospatial data: Geosphere, v. 12, no. 1,</w:t>
      </w:r>
      <w:r>
        <w:t xml:space="preserve"> </w:t>
      </w:r>
      <w:r w:rsidRPr="00997E1D">
        <w:t>p. 196–202, doi:10.1130/GES01247.1.</w:t>
      </w:r>
    </w:p>
    <w:p w14:paraId="61847D72" w14:textId="3DAA0F17" w:rsidR="007D2FE9" w:rsidRDefault="007D2FE9" w:rsidP="00997E1D">
      <w:proofErr w:type="spellStart"/>
      <w:r>
        <w:t>Kneiss</w:t>
      </w:r>
      <w:r w:rsidR="00703D4A">
        <w:t>l</w:t>
      </w:r>
      <w:proofErr w:type="spellEnd"/>
      <w:r w:rsidR="00703D4A">
        <w:t xml:space="preserve">, T., van </w:t>
      </w:r>
      <w:proofErr w:type="spellStart"/>
      <w:r w:rsidR="00703D4A">
        <w:t>Gasselt</w:t>
      </w:r>
      <w:proofErr w:type="spellEnd"/>
      <w:r w:rsidR="00703D4A">
        <w:t xml:space="preserve">, S., and </w:t>
      </w:r>
      <w:proofErr w:type="spellStart"/>
      <w:r w:rsidR="00703D4A">
        <w:t>Neukum</w:t>
      </w:r>
      <w:proofErr w:type="spellEnd"/>
      <w:r w:rsidR="00703D4A">
        <w:t>, G., 2010, Measurement of strike and dip of geologic layers from remote sensing data – new software tool for ArcGIS: 41</w:t>
      </w:r>
      <w:r w:rsidR="00703D4A" w:rsidRPr="00703D4A">
        <w:rPr>
          <w:vertAlign w:val="superscript"/>
        </w:rPr>
        <w:t>st</w:t>
      </w:r>
      <w:r w:rsidR="00703D4A">
        <w:t xml:space="preserve"> Lunar and Planetary Science Conference, </w:t>
      </w:r>
      <w:r w:rsidR="007C4D4A">
        <w:t xml:space="preserve">abstract 1630, </w:t>
      </w:r>
      <w:hyperlink r:id="rId17" w:history="1">
        <w:r w:rsidR="007C4D4A" w:rsidRPr="001F41BF">
          <w:rPr>
            <w:rStyle w:val="Hyperlink"/>
          </w:rPr>
          <w:t>https://www.lpi.usra.edu/meetings/lpsc2010/pdf/1640.pdf</w:t>
        </w:r>
      </w:hyperlink>
      <w:r w:rsidR="007C4D4A">
        <w:t xml:space="preserve"> (February 9, 2020).</w:t>
      </w:r>
    </w:p>
    <w:p w14:paraId="4011CB8F" w14:textId="1CB6EDA5" w:rsidR="00C26764" w:rsidRDefault="00C26764" w:rsidP="00997E1D">
      <w:r>
        <w:t xml:space="preserve">USGS NCGMP (U.S. Geological Survey National Cooperative Geologic Mapping Program), in press, </w:t>
      </w:r>
      <w:proofErr w:type="spellStart"/>
      <w:r>
        <w:t>GeMS</w:t>
      </w:r>
      <w:proofErr w:type="spellEnd"/>
      <w:r>
        <w:t xml:space="preserve">—a standard format for the digital publication of geologic maps: U.S. Geological Survey, Techniques and Methods </w:t>
      </w:r>
      <w:r w:rsidR="00C50911">
        <w:t xml:space="preserve">Book 11, Chap. B10, </w:t>
      </w:r>
      <w:commentRangeStart w:id="19"/>
      <w:r w:rsidR="00C50911">
        <w:t>XX</w:t>
      </w:r>
      <w:commentRangeEnd w:id="19"/>
      <w:r w:rsidR="00C50911">
        <w:rPr>
          <w:rStyle w:val="CommentReference"/>
        </w:rPr>
        <w:commentReference w:id="19"/>
      </w:r>
      <w:r w:rsidR="00C50911">
        <w:t xml:space="preserve"> p., </w:t>
      </w:r>
      <w:hyperlink r:id="rId21" w:history="1">
        <w:r w:rsidR="00C50911" w:rsidRPr="00DD132F">
          <w:rPr>
            <w:rStyle w:val="Hyperlink"/>
          </w:rPr>
          <w:t>https://doi.org/</w:t>
        </w:r>
        <w:r w:rsidR="00C50911" w:rsidRPr="00F6789B">
          <w:rPr>
            <w:rStyle w:val="Hyperlink"/>
          </w:rPr>
          <w:t>/10.3133/tm</w:t>
        </w:r>
      </w:hyperlink>
      <w:r w:rsidR="00C50911">
        <w:rPr>
          <w:rStyle w:val="Hyperlink"/>
        </w:rPr>
        <w:t>11B10</w:t>
      </w:r>
      <w:r w:rsidR="00FA757B">
        <w:t xml:space="preserve">. </w:t>
      </w:r>
      <w:r w:rsidRPr="00C26764">
        <w:rPr>
          <w:i/>
          <w:iCs/>
        </w:rPr>
        <w:t xml:space="preserve">Draft version </w:t>
      </w:r>
      <w:r w:rsidR="00C50911">
        <w:rPr>
          <w:i/>
          <w:iCs/>
        </w:rPr>
        <w:t xml:space="preserve">at </w:t>
      </w:r>
      <w:r w:rsidRPr="00C26764">
        <w:rPr>
          <w:i/>
          <w:iCs/>
        </w:rPr>
        <w:t xml:space="preserve"> </w:t>
      </w:r>
      <w:hyperlink r:id="rId22" w:history="1">
        <w:r w:rsidRPr="00C26764">
          <w:rPr>
            <w:rStyle w:val="Hyperlink"/>
            <w:i/>
            <w:iCs/>
          </w:rPr>
          <w:t>https://ngmdb.usgs.gov/Info/standards/GeMS/</w:t>
        </w:r>
      </w:hyperlink>
      <w:r>
        <w:t>,</w:t>
      </w:r>
    </w:p>
    <w:p w14:paraId="567FFDC0" w14:textId="5E6709BF" w:rsidR="007F12A8" w:rsidRPr="00324628" w:rsidRDefault="00324628" w:rsidP="00324628">
      <w:r w:rsidRPr="00324628">
        <w:t>Woodcock, N.H., 1977, Specification of fabric shapes using an</w:t>
      </w:r>
      <w:r>
        <w:t xml:space="preserve"> </w:t>
      </w:r>
      <w:r w:rsidRPr="00324628">
        <w:t>eigenvalue method: Geological Society of America Bulletin,</w:t>
      </w:r>
      <w:r>
        <w:t xml:space="preserve"> </w:t>
      </w:r>
      <w:r w:rsidRPr="00324628">
        <w:t xml:space="preserve">v. 88, p. 1231–1236, </w:t>
      </w:r>
      <w:hyperlink r:id="rId23" w:history="1">
        <w:r w:rsidR="007F12A8" w:rsidRPr="00C01144">
          <w:rPr>
            <w:rStyle w:val="Hyperlink"/>
          </w:rPr>
          <w:t>https://doi.org/10.1130/0016-7606(1977)88%3C1231:SOFSUA%3E2.0.CO;2</w:t>
        </w:r>
      </w:hyperlink>
      <w:r w:rsidR="007F12A8">
        <w:t xml:space="preserve">. </w:t>
      </w:r>
    </w:p>
    <w:sectPr w:rsidR="007F12A8" w:rsidRPr="003246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Haugerud, Ralph A" w:date="2020-03-16T13:43:00Z" w:initials="HRA">
    <w:p w14:paraId="34DFF73C" w14:textId="77777777" w:rsidR="00C50911" w:rsidRDefault="00C50911" w:rsidP="00C50911">
      <w:pPr>
        <w:pStyle w:val="CommentText"/>
      </w:pPr>
      <w:r>
        <w:rPr>
          <w:rStyle w:val="CommentReference"/>
        </w:rPr>
        <w:annotationRef/>
      </w:r>
      <w:r>
        <w:t xml:space="preserve">Value to be entered.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F7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F73C" w16cid:durableId="221A00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SGS Symbols 2002">
    <w:panose1 w:val="000004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9E8"/>
    <w:multiLevelType w:val="multilevel"/>
    <w:tmpl w:val="D06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2241"/>
    <w:multiLevelType w:val="multilevel"/>
    <w:tmpl w:val="B1A4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BE"/>
    <w:multiLevelType w:val="multilevel"/>
    <w:tmpl w:val="D478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05C1A"/>
    <w:multiLevelType w:val="multilevel"/>
    <w:tmpl w:val="250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A4F6A"/>
    <w:multiLevelType w:val="multilevel"/>
    <w:tmpl w:val="9F4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66423"/>
    <w:multiLevelType w:val="hybridMultilevel"/>
    <w:tmpl w:val="E216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F0F36"/>
    <w:multiLevelType w:val="hybridMultilevel"/>
    <w:tmpl w:val="2A124D24"/>
    <w:lvl w:ilvl="0" w:tplc="D88647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F33C96"/>
    <w:multiLevelType w:val="hybridMultilevel"/>
    <w:tmpl w:val="1118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B394E"/>
    <w:multiLevelType w:val="multilevel"/>
    <w:tmpl w:val="6672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A27A6"/>
    <w:multiLevelType w:val="hybridMultilevel"/>
    <w:tmpl w:val="993E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56C69"/>
    <w:multiLevelType w:val="multilevel"/>
    <w:tmpl w:val="95F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B1D6A"/>
    <w:multiLevelType w:val="hybridMultilevel"/>
    <w:tmpl w:val="190EAC80"/>
    <w:lvl w:ilvl="0" w:tplc="1C30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93FBC"/>
    <w:multiLevelType w:val="hybridMultilevel"/>
    <w:tmpl w:val="6A84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75878"/>
    <w:multiLevelType w:val="multilevel"/>
    <w:tmpl w:val="8028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7"/>
  </w:num>
  <w:num w:numId="4">
    <w:abstractNumId w:val="6"/>
  </w:num>
  <w:num w:numId="5">
    <w:abstractNumId w:val="12"/>
  </w:num>
  <w:num w:numId="6">
    <w:abstractNumId w:val="13"/>
  </w:num>
  <w:num w:numId="7">
    <w:abstractNumId w:val="0"/>
  </w:num>
  <w:num w:numId="8">
    <w:abstractNumId w:val="8"/>
  </w:num>
  <w:num w:numId="9">
    <w:abstractNumId w:val="1"/>
  </w:num>
  <w:num w:numId="10">
    <w:abstractNumId w:val="9"/>
  </w:num>
  <w:num w:numId="11">
    <w:abstractNumId w:val="2"/>
  </w:num>
  <w:num w:numId="12">
    <w:abstractNumId w:val="10"/>
  </w:num>
  <w:num w:numId="13">
    <w:abstractNumId w:val="3"/>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ugerud, Ralph A">
    <w15:presenceInfo w15:providerId="AD" w15:userId="S::rhaugerud@usgs.gov::2ad67bc5-1ee6-4694-b7bc-cabb3c27d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13"/>
    <w:rsid w:val="00030D56"/>
    <w:rsid w:val="00044706"/>
    <w:rsid w:val="000471EB"/>
    <w:rsid w:val="0005305F"/>
    <w:rsid w:val="00075EBF"/>
    <w:rsid w:val="00086311"/>
    <w:rsid w:val="000B1B02"/>
    <w:rsid w:val="000C53C8"/>
    <w:rsid w:val="000D5C4E"/>
    <w:rsid w:val="00100194"/>
    <w:rsid w:val="00181157"/>
    <w:rsid w:val="001818B1"/>
    <w:rsid w:val="00190B92"/>
    <w:rsid w:val="001952BE"/>
    <w:rsid w:val="001A74A5"/>
    <w:rsid w:val="001A7730"/>
    <w:rsid w:val="001C0A2E"/>
    <w:rsid w:val="001C663A"/>
    <w:rsid w:val="002659B4"/>
    <w:rsid w:val="00293C7F"/>
    <w:rsid w:val="002A1C71"/>
    <w:rsid w:val="002A6AC6"/>
    <w:rsid w:val="002C1C01"/>
    <w:rsid w:val="002C435E"/>
    <w:rsid w:val="002C7D33"/>
    <w:rsid w:val="00305D10"/>
    <w:rsid w:val="0031485B"/>
    <w:rsid w:val="003160F0"/>
    <w:rsid w:val="00324628"/>
    <w:rsid w:val="00344D86"/>
    <w:rsid w:val="00354A97"/>
    <w:rsid w:val="00370BF1"/>
    <w:rsid w:val="003833C4"/>
    <w:rsid w:val="00384D97"/>
    <w:rsid w:val="003A68C7"/>
    <w:rsid w:val="003A6DA3"/>
    <w:rsid w:val="00435966"/>
    <w:rsid w:val="004408D0"/>
    <w:rsid w:val="004601FF"/>
    <w:rsid w:val="00474B95"/>
    <w:rsid w:val="00481C13"/>
    <w:rsid w:val="004A5DF6"/>
    <w:rsid w:val="00516FF2"/>
    <w:rsid w:val="0053782B"/>
    <w:rsid w:val="0055048C"/>
    <w:rsid w:val="00552291"/>
    <w:rsid w:val="00563988"/>
    <w:rsid w:val="005820FE"/>
    <w:rsid w:val="005C0EEC"/>
    <w:rsid w:val="005E5AD4"/>
    <w:rsid w:val="00605D83"/>
    <w:rsid w:val="00635593"/>
    <w:rsid w:val="006379E0"/>
    <w:rsid w:val="00640A21"/>
    <w:rsid w:val="00644364"/>
    <w:rsid w:val="00660A26"/>
    <w:rsid w:val="006939A6"/>
    <w:rsid w:val="006A10FE"/>
    <w:rsid w:val="006B1E5B"/>
    <w:rsid w:val="006B5E1A"/>
    <w:rsid w:val="006C6C03"/>
    <w:rsid w:val="007018C1"/>
    <w:rsid w:val="00703D4A"/>
    <w:rsid w:val="007372F2"/>
    <w:rsid w:val="00746B17"/>
    <w:rsid w:val="00756FA0"/>
    <w:rsid w:val="00765E4F"/>
    <w:rsid w:val="00791176"/>
    <w:rsid w:val="007A5BDB"/>
    <w:rsid w:val="007B7E99"/>
    <w:rsid w:val="007C11C4"/>
    <w:rsid w:val="007C4331"/>
    <w:rsid w:val="007C4D4A"/>
    <w:rsid w:val="007C5C55"/>
    <w:rsid w:val="007D2FE9"/>
    <w:rsid w:val="007F12A8"/>
    <w:rsid w:val="007F310D"/>
    <w:rsid w:val="0080668B"/>
    <w:rsid w:val="0080710C"/>
    <w:rsid w:val="00807232"/>
    <w:rsid w:val="00813B01"/>
    <w:rsid w:val="00816A06"/>
    <w:rsid w:val="008305B8"/>
    <w:rsid w:val="00867B03"/>
    <w:rsid w:val="0087094A"/>
    <w:rsid w:val="00893F99"/>
    <w:rsid w:val="008A20DA"/>
    <w:rsid w:val="008B13C9"/>
    <w:rsid w:val="008C1618"/>
    <w:rsid w:val="008D78AC"/>
    <w:rsid w:val="008F3D77"/>
    <w:rsid w:val="009633C2"/>
    <w:rsid w:val="00972565"/>
    <w:rsid w:val="00974A5E"/>
    <w:rsid w:val="009819D7"/>
    <w:rsid w:val="00991446"/>
    <w:rsid w:val="00997E1D"/>
    <w:rsid w:val="009A4956"/>
    <w:rsid w:val="009B7D08"/>
    <w:rsid w:val="009C4382"/>
    <w:rsid w:val="009E73FF"/>
    <w:rsid w:val="00A045FF"/>
    <w:rsid w:val="00A11E24"/>
    <w:rsid w:val="00A17189"/>
    <w:rsid w:val="00A605AF"/>
    <w:rsid w:val="00A8512D"/>
    <w:rsid w:val="00A91867"/>
    <w:rsid w:val="00AA0237"/>
    <w:rsid w:val="00AA5EEF"/>
    <w:rsid w:val="00AA651C"/>
    <w:rsid w:val="00AC01AE"/>
    <w:rsid w:val="00AC2F90"/>
    <w:rsid w:val="00AF1F17"/>
    <w:rsid w:val="00B1439E"/>
    <w:rsid w:val="00B93625"/>
    <w:rsid w:val="00BE2D0E"/>
    <w:rsid w:val="00BF1C32"/>
    <w:rsid w:val="00C03B21"/>
    <w:rsid w:val="00C16317"/>
    <w:rsid w:val="00C26764"/>
    <w:rsid w:val="00C50911"/>
    <w:rsid w:val="00C61545"/>
    <w:rsid w:val="00C77BD2"/>
    <w:rsid w:val="00CA65DD"/>
    <w:rsid w:val="00CB0527"/>
    <w:rsid w:val="00CB4FA0"/>
    <w:rsid w:val="00CC3F88"/>
    <w:rsid w:val="00CC75ED"/>
    <w:rsid w:val="00D24E17"/>
    <w:rsid w:val="00D337AF"/>
    <w:rsid w:val="00D37662"/>
    <w:rsid w:val="00D74EED"/>
    <w:rsid w:val="00DA2972"/>
    <w:rsid w:val="00DD7499"/>
    <w:rsid w:val="00DE532A"/>
    <w:rsid w:val="00DF6E96"/>
    <w:rsid w:val="00E1227C"/>
    <w:rsid w:val="00E1628A"/>
    <w:rsid w:val="00E4221D"/>
    <w:rsid w:val="00E6052E"/>
    <w:rsid w:val="00E73A5A"/>
    <w:rsid w:val="00EB725B"/>
    <w:rsid w:val="00EF3277"/>
    <w:rsid w:val="00F0116C"/>
    <w:rsid w:val="00F10573"/>
    <w:rsid w:val="00F30489"/>
    <w:rsid w:val="00F62B1C"/>
    <w:rsid w:val="00F951DD"/>
    <w:rsid w:val="00FA757B"/>
    <w:rsid w:val="00FB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6E70"/>
  <w15:chartTrackingRefBased/>
  <w15:docId w15:val="{84857CDF-47AC-4397-9AAD-ADB333A3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532A"/>
    <w:rPr>
      <w:sz w:val="20"/>
    </w:rPr>
  </w:style>
  <w:style w:type="paragraph" w:styleId="Heading1">
    <w:name w:val="heading 1"/>
    <w:basedOn w:val="Normal"/>
    <w:next w:val="Normal"/>
    <w:link w:val="Heading1Char"/>
    <w:uiPriority w:val="9"/>
    <w:qFormat/>
    <w:rsid w:val="00354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FF2"/>
    <w:pPr>
      <w:keepNext/>
      <w:keepLines/>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516F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9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4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4A97"/>
    <w:rPr>
      <w:color w:val="0563C1" w:themeColor="hyperlink"/>
      <w:u w:val="single"/>
    </w:rPr>
  </w:style>
  <w:style w:type="character" w:styleId="UnresolvedMention">
    <w:name w:val="Unresolved Mention"/>
    <w:basedOn w:val="DefaultParagraphFont"/>
    <w:uiPriority w:val="99"/>
    <w:semiHidden/>
    <w:unhideWhenUsed/>
    <w:rsid w:val="00354A97"/>
    <w:rPr>
      <w:color w:val="605E5C"/>
      <w:shd w:val="clear" w:color="auto" w:fill="E1DFDD"/>
    </w:rPr>
  </w:style>
  <w:style w:type="character" w:customStyle="1" w:styleId="Heading2Char">
    <w:name w:val="Heading 2 Char"/>
    <w:basedOn w:val="DefaultParagraphFont"/>
    <w:link w:val="Heading2"/>
    <w:uiPriority w:val="9"/>
    <w:rsid w:val="00C03B2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659B4"/>
    <w:pPr>
      <w:spacing w:after="0" w:line="240" w:lineRule="auto"/>
    </w:pPr>
  </w:style>
  <w:style w:type="paragraph" w:styleId="ListParagraph">
    <w:name w:val="List Paragraph"/>
    <w:basedOn w:val="Normal"/>
    <w:uiPriority w:val="34"/>
    <w:qFormat/>
    <w:rsid w:val="008305B8"/>
    <w:pPr>
      <w:ind w:left="720"/>
      <w:contextualSpacing/>
    </w:pPr>
  </w:style>
  <w:style w:type="character" w:styleId="CommentReference">
    <w:name w:val="annotation reference"/>
    <w:basedOn w:val="DefaultParagraphFont"/>
    <w:uiPriority w:val="99"/>
    <w:unhideWhenUsed/>
    <w:rsid w:val="005E5AD4"/>
    <w:rPr>
      <w:sz w:val="16"/>
      <w:szCs w:val="16"/>
    </w:rPr>
  </w:style>
  <w:style w:type="paragraph" w:styleId="CommentText">
    <w:name w:val="annotation text"/>
    <w:basedOn w:val="Normal"/>
    <w:link w:val="CommentTextChar"/>
    <w:semiHidden/>
    <w:unhideWhenUsed/>
    <w:rsid w:val="005E5AD4"/>
    <w:pPr>
      <w:spacing w:line="240" w:lineRule="auto"/>
    </w:pPr>
    <w:rPr>
      <w:szCs w:val="20"/>
    </w:rPr>
  </w:style>
  <w:style w:type="character" w:customStyle="1" w:styleId="CommentTextChar">
    <w:name w:val="Comment Text Char"/>
    <w:basedOn w:val="DefaultParagraphFont"/>
    <w:link w:val="CommentText"/>
    <w:semiHidden/>
    <w:rsid w:val="005E5AD4"/>
    <w:rPr>
      <w:sz w:val="20"/>
      <w:szCs w:val="20"/>
    </w:rPr>
  </w:style>
  <w:style w:type="paragraph" w:styleId="CommentSubject">
    <w:name w:val="annotation subject"/>
    <w:basedOn w:val="CommentText"/>
    <w:next w:val="CommentText"/>
    <w:link w:val="CommentSubjectChar"/>
    <w:uiPriority w:val="99"/>
    <w:semiHidden/>
    <w:unhideWhenUsed/>
    <w:rsid w:val="005E5AD4"/>
    <w:rPr>
      <w:b/>
      <w:bCs/>
    </w:rPr>
  </w:style>
  <w:style w:type="character" w:customStyle="1" w:styleId="CommentSubjectChar">
    <w:name w:val="Comment Subject Char"/>
    <w:basedOn w:val="CommentTextChar"/>
    <w:link w:val="CommentSubject"/>
    <w:uiPriority w:val="99"/>
    <w:semiHidden/>
    <w:rsid w:val="005E5AD4"/>
    <w:rPr>
      <w:b/>
      <w:bCs/>
      <w:sz w:val="20"/>
      <w:szCs w:val="20"/>
    </w:rPr>
  </w:style>
  <w:style w:type="paragraph" w:styleId="BalloonText">
    <w:name w:val="Balloon Text"/>
    <w:basedOn w:val="Normal"/>
    <w:link w:val="BalloonTextChar"/>
    <w:uiPriority w:val="99"/>
    <w:semiHidden/>
    <w:unhideWhenUsed/>
    <w:rsid w:val="005E5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AD4"/>
    <w:rPr>
      <w:rFonts w:ascii="Segoe UI" w:hAnsi="Segoe UI" w:cs="Segoe UI"/>
      <w:sz w:val="18"/>
      <w:szCs w:val="18"/>
    </w:rPr>
  </w:style>
  <w:style w:type="paragraph" w:styleId="NormalWeb">
    <w:name w:val="Normal (Web)"/>
    <w:basedOn w:val="Normal"/>
    <w:uiPriority w:val="99"/>
    <w:unhideWhenUsed/>
    <w:rsid w:val="00516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content1">
    <w:name w:val="nocontent1"/>
    <w:basedOn w:val="DefaultParagraphFont"/>
    <w:rsid w:val="00516FF2"/>
    <w:rPr>
      <w:color w:val="888888"/>
    </w:rPr>
  </w:style>
  <w:style w:type="character" w:customStyle="1" w:styleId="Heading3Char">
    <w:name w:val="Heading 3 Char"/>
    <w:basedOn w:val="DefaultParagraphFont"/>
    <w:link w:val="Heading3"/>
    <w:uiPriority w:val="9"/>
    <w:rsid w:val="00516F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FF2"/>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516FF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4347">
      <w:bodyDiv w:val="1"/>
      <w:marLeft w:val="0"/>
      <w:marRight w:val="0"/>
      <w:marTop w:val="0"/>
      <w:marBottom w:val="0"/>
      <w:divBdr>
        <w:top w:val="none" w:sz="0" w:space="0" w:color="auto"/>
        <w:left w:val="none" w:sz="0" w:space="0" w:color="auto"/>
        <w:bottom w:val="none" w:sz="0" w:space="0" w:color="auto"/>
        <w:right w:val="none" w:sz="0" w:space="0" w:color="auto"/>
      </w:divBdr>
      <w:divsChild>
        <w:div w:id="335495216">
          <w:marLeft w:val="0"/>
          <w:marRight w:val="0"/>
          <w:marTop w:val="0"/>
          <w:marBottom w:val="0"/>
          <w:divBdr>
            <w:top w:val="none" w:sz="0" w:space="0" w:color="auto"/>
            <w:left w:val="none" w:sz="0" w:space="0" w:color="auto"/>
            <w:bottom w:val="none" w:sz="0" w:space="0" w:color="auto"/>
            <w:right w:val="none" w:sz="0" w:space="0" w:color="auto"/>
          </w:divBdr>
          <w:divsChild>
            <w:div w:id="1409765316">
              <w:marLeft w:val="0"/>
              <w:marRight w:val="0"/>
              <w:marTop w:val="0"/>
              <w:marBottom w:val="0"/>
              <w:divBdr>
                <w:top w:val="none" w:sz="0" w:space="0" w:color="auto"/>
                <w:left w:val="none" w:sz="0" w:space="0" w:color="auto"/>
                <w:bottom w:val="none" w:sz="0" w:space="0" w:color="auto"/>
                <w:right w:val="none" w:sz="0" w:space="0" w:color="auto"/>
              </w:divBdr>
              <w:divsChild>
                <w:div w:id="2157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4696">
      <w:bodyDiv w:val="1"/>
      <w:marLeft w:val="0"/>
      <w:marRight w:val="0"/>
      <w:marTop w:val="0"/>
      <w:marBottom w:val="0"/>
      <w:divBdr>
        <w:top w:val="none" w:sz="0" w:space="0" w:color="auto"/>
        <w:left w:val="none" w:sz="0" w:space="0" w:color="auto"/>
        <w:bottom w:val="none" w:sz="0" w:space="0" w:color="auto"/>
        <w:right w:val="none" w:sz="0" w:space="0" w:color="auto"/>
      </w:divBdr>
      <w:divsChild>
        <w:div w:id="741829436">
          <w:marLeft w:val="0"/>
          <w:marRight w:val="0"/>
          <w:marTop w:val="0"/>
          <w:marBottom w:val="0"/>
          <w:divBdr>
            <w:top w:val="none" w:sz="0" w:space="0" w:color="auto"/>
            <w:left w:val="none" w:sz="0" w:space="0" w:color="auto"/>
            <w:bottom w:val="none" w:sz="0" w:space="0" w:color="auto"/>
            <w:right w:val="none" w:sz="0" w:space="0" w:color="auto"/>
          </w:divBdr>
          <w:divsChild>
            <w:div w:id="160588148">
              <w:marLeft w:val="0"/>
              <w:marRight w:val="0"/>
              <w:marTop w:val="0"/>
              <w:marBottom w:val="0"/>
              <w:divBdr>
                <w:top w:val="none" w:sz="0" w:space="0" w:color="auto"/>
                <w:left w:val="none" w:sz="0" w:space="0" w:color="auto"/>
                <w:bottom w:val="none" w:sz="0" w:space="0" w:color="auto"/>
                <w:right w:val="none" w:sz="0" w:space="0" w:color="auto"/>
              </w:divBdr>
              <w:divsChild>
                <w:div w:id="13505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3345">
      <w:bodyDiv w:val="1"/>
      <w:marLeft w:val="0"/>
      <w:marRight w:val="0"/>
      <w:marTop w:val="0"/>
      <w:marBottom w:val="0"/>
      <w:divBdr>
        <w:top w:val="none" w:sz="0" w:space="0" w:color="auto"/>
        <w:left w:val="none" w:sz="0" w:space="0" w:color="auto"/>
        <w:bottom w:val="none" w:sz="0" w:space="0" w:color="auto"/>
        <w:right w:val="none" w:sz="0" w:space="0" w:color="auto"/>
      </w:divBdr>
      <w:divsChild>
        <w:div w:id="1002270387">
          <w:marLeft w:val="0"/>
          <w:marRight w:val="0"/>
          <w:marTop w:val="0"/>
          <w:marBottom w:val="0"/>
          <w:divBdr>
            <w:top w:val="none" w:sz="0" w:space="0" w:color="auto"/>
            <w:left w:val="none" w:sz="0" w:space="0" w:color="auto"/>
            <w:bottom w:val="none" w:sz="0" w:space="0" w:color="auto"/>
            <w:right w:val="none" w:sz="0" w:space="0" w:color="auto"/>
          </w:divBdr>
          <w:divsChild>
            <w:div w:id="561257959">
              <w:marLeft w:val="0"/>
              <w:marRight w:val="0"/>
              <w:marTop w:val="0"/>
              <w:marBottom w:val="0"/>
              <w:divBdr>
                <w:top w:val="none" w:sz="0" w:space="0" w:color="auto"/>
                <w:left w:val="none" w:sz="0" w:space="0" w:color="auto"/>
                <w:bottom w:val="none" w:sz="0" w:space="0" w:color="auto"/>
                <w:right w:val="none" w:sz="0" w:space="0" w:color="auto"/>
              </w:divBdr>
              <w:divsChild>
                <w:div w:id="863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081">
          <w:marLeft w:val="0"/>
          <w:marRight w:val="0"/>
          <w:marTop w:val="0"/>
          <w:marBottom w:val="0"/>
          <w:divBdr>
            <w:top w:val="none" w:sz="0" w:space="0" w:color="auto"/>
            <w:left w:val="none" w:sz="0" w:space="0" w:color="auto"/>
            <w:bottom w:val="none" w:sz="0" w:space="0" w:color="auto"/>
            <w:right w:val="none" w:sz="0" w:space="0" w:color="auto"/>
          </w:divBdr>
        </w:div>
        <w:div w:id="1334802895">
          <w:marLeft w:val="0"/>
          <w:marRight w:val="0"/>
          <w:marTop w:val="0"/>
          <w:marBottom w:val="0"/>
          <w:divBdr>
            <w:top w:val="none" w:sz="0" w:space="0" w:color="auto"/>
            <w:left w:val="none" w:sz="0" w:space="0" w:color="auto"/>
            <w:bottom w:val="none" w:sz="0" w:space="0" w:color="auto"/>
            <w:right w:val="none" w:sz="0" w:space="0" w:color="auto"/>
          </w:divBdr>
          <w:divsChild>
            <w:div w:id="48770794">
              <w:marLeft w:val="0"/>
              <w:marRight w:val="0"/>
              <w:marTop w:val="0"/>
              <w:marBottom w:val="0"/>
              <w:divBdr>
                <w:top w:val="none" w:sz="0" w:space="0" w:color="auto"/>
                <w:left w:val="none" w:sz="0" w:space="0" w:color="auto"/>
                <w:bottom w:val="none" w:sz="0" w:space="0" w:color="auto"/>
                <w:right w:val="none" w:sz="0" w:space="0" w:color="auto"/>
              </w:divBdr>
              <w:divsChild>
                <w:div w:id="896621835">
                  <w:marLeft w:val="0"/>
                  <w:marRight w:val="0"/>
                  <w:marTop w:val="0"/>
                  <w:marBottom w:val="0"/>
                  <w:divBdr>
                    <w:top w:val="none" w:sz="0" w:space="0" w:color="auto"/>
                    <w:left w:val="none" w:sz="0" w:space="0" w:color="auto"/>
                    <w:bottom w:val="none" w:sz="0" w:space="0" w:color="auto"/>
                    <w:right w:val="none" w:sz="0" w:space="0" w:color="auto"/>
                  </w:divBdr>
                </w:div>
              </w:divsChild>
            </w:div>
            <w:div w:id="1336494971">
              <w:marLeft w:val="0"/>
              <w:marRight w:val="0"/>
              <w:marTop w:val="0"/>
              <w:marBottom w:val="0"/>
              <w:divBdr>
                <w:top w:val="none" w:sz="0" w:space="0" w:color="auto"/>
                <w:left w:val="none" w:sz="0" w:space="0" w:color="auto"/>
                <w:bottom w:val="none" w:sz="0" w:space="0" w:color="auto"/>
                <w:right w:val="none" w:sz="0" w:space="0" w:color="auto"/>
              </w:divBdr>
              <w:divsChild>
                <w:div w:id="1652368392">
                  <w:marLeft w:val="0"/>
                  <w:marRight w:val="0"/>
                  <w:marTop w:val="0"/>
                  <w:marBottom w:val="0"/>
                  <w:divBdr>
                    <w:top w:val="none" w:sz="0" w:space="0" w:color="auto"/>
                    <w:left w:val="none" w:sz="0" w:space="0" w:color="auto"/>
                    <w:bottom w:val="none" w:sz="0" w:space="0" w:color="auto"/>
                    <w:right w:val="none" w:sz="0" w:space="0" w:color="auto"/>
                  </w:divBdr>
                </w:div>
              </w:divsChild>
            </w:div>
            <w:div w:id="1082067938">
              <w:marLeft w:val="0"/>
              <w:marRight w:val="0"/>
              <w:marTop w:val="0"/>
              <w:marBottom w:val="0"/>
              <w:divBdr>
                <w:top w:val="none" w:sz="0" w:space="0" w:color="auto"/>
                <w:left w:val="none" w:sz="0" w:space="0" w:color="auto"/>
                <w:bottom w:val="none" w:sz="0" w:space="0" w:color="auto"/>
                <w:right w:val="none" w:sz="0" w:space="0" w:color="auto"/>
              </w:divBdr>
              <w:divsChild>
                <w:div w:id="1322388479">
                  <w:marLeft w:val="0"/>
                  <w:marRight w:val="0"/>
                  <w:marTop w:val="0"/>
                  <w:marBottom w:val="0"/>
                  <w:divBdr>
                    <w:top w:val="none" w:sz="0" w:space="0" w:color="auto"/>
                    <w:left w:val="none" w:sz="0" w:space="0" w:color="auto"/>
                    <w:bottom w:val="none" w:sz="0" w:space="0" w:color="auto"/>
                    <w:right w:val="none" w:sz="0" w:space="0" w:color="auto"/>
                  </w:divBdr>
                </w:div>
              </w:divsChild>
            </w:div>
            <w:div w:id="1634486558">
              <w:marLeft w:val="0"/>
              <w:marRight w:val="0"/>
              <w:marTop w:val="0"/>
              <w:marBottom w:val="0"/>
              <w:divBdr>
                <w:top w:val="none" w:sz="0" w:space="0" w:color="auto"/>
                <w:left w:val="none" w:sz="0" w:space="0" w:color="auto"/>
                <w:bottom w:val="none" w:sz="0" w:space="0" w:color="auto"/>
                <w:right w:val="none" w:sz="0" w:space="0" w:color="auto"/>
              </w:divBdr>
            </w:div>
            <w:div w:id="739793127">
              <w:marLeft w:val="0"/>
              <w:marRight w:val="0"/>
              <w:marTop w:val="0"/>
              <w:marBottom w:val="0"/>
              <w:divBdr>
                <w:top w:val="none" w:sz="0" w:space="0" w:color="auto"/>
                <w:left w:val="none" w:sz="0" w:space="0" w:color="auto"/>
                <w:bottom w:val="none" w:sz="0" w:space="0" w:color="auto"/>
                <w:right w:val="none" w:sz="0" w:space="0" w:color="auto"/>
              </w:divBdr>
            </w:div>
            <w:div w:id="1248223850">
              <w:marLeft w:val="0"/>
              <w:marRight w:val="0"/>
              <w:marTop w:val="0"/>
              <w:marBottom w:val="0"/>
              <w:divBdr>
                <w:top w:val="none" w:sz="0" w:space="0" w:color="auto"/>
                <w:left w:val="none" w:sz="0" w:space="0" w:color="auto"/>
                <w:bottom w:val="none" w:sz="0" w:space="0" w:color="auto"/>
                <w:right w:val="none" w:sz="0" w:space="0" w:color="auto"/>
              </w:divBdr>
            </w:div>
            <w:div w:id="100228564">
              <w:marLeft w:val="0"/>
              <w:marRight w:val="0"/>
              <w:marTop w:val="0"/>
              <w:marBottom w:val="0"/>
              <w:divBdr>
                <w:top w:val="none" w:sz="0" w:space="0" w:color="auto"/>
                <w:left w:val="none" w:sz="0" w:space="0" w:color="auto"/>
                <w:bottom w:val="none" w:sz="0" w:space="0" w:color="auto"/>
                <w:right w:val="none" w:sz="0" w:space="0" w:color="auto"/>
              </w:divBdr>
              <w:divsChild>
                <w:div w:id="8680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5698">
      <w:bodyDiv w:val="1"/>
      <w:marLeft w:val="0"/>
      <w:marRight w:val="0"/>
      <w:marTop w:val="0"/>
      <w:marBottom w:val="0"/>
      <w:divBdr>
        <w:top w:val="none" w:sz="0" w:space="0" w:color="auto"/>
        <w:left w:val="none" w:sz="0" w:space="0" w:color="auto"/>
        <w:bottom w:val="none" w:sz="0" w:space="0" w:color="auto"/>
        <w:right w:val="none" w:sz="0" w:space="0" w:color="auto"/>
      </w:divBdr>
      <w:divsChild>
        <w:div w:id="1311445881">
          <w:marLeft w:val="0"/>
          <w:marRight w:val="0"/>
          <w:marTop w:val="0"/>
          <w:marBottom w:val="0"/>
          <w:divBdr>
            <w:top w:val="none" w:sz="0" w:space="0" w:color="auto"/>
            <w:left w:val="none" w:sz="0" w:space="0" w:color="auto"/>
            <w:bottom w:val="none" w:sz="0" w:space="0" w:color="auto"/>
            <w:right w:val="none" w:sz="0" w:space="0" w:color="auto"/>
          </w:divBdr>
          <w:divsChild>
            <w:div w:id="1167550845">
              <w:marLeft w:val="0"/>
              <w:marRight w:val="0"/>
              <w:marTop w:val="0"/>
              <w:marBottom w:val="0"/>
              <w:divBdr>
                <w:top w:val="none" w:sz="0" w:space="0" w:color="auto"/>
                <w:left w:val="none" w:sz="0" w:space="0" w:color="auto"/>
                <w:bottom w:val="none" w:sz="0" w:space="0" w:color="auto"/>
                <w:right w:val="none" w:sz="0" w:space="0" w:color="auto"/>
              </w:divBdr>
            </w:div>
            <w:div w:id="1951476614">
              <w:marLeft w:val="0"/>
              <w:marRight w:val="0"/>
              <w:marTop w:val="0"/>
              <w:marBottom w:val="0"/>
              <w:divBdr>
                <w:top w:val="none" w:sz="0" w:space="0" w:color="auto"/>
                <w:left w:val="none" w:sz="0" w:space="0" w:color="auto"/>
                <w:bottom w:val="none" w:sz="0" w:space="0" w:color="auto"/>
                <w:right w:val="none" w:sz="0" w:space="0" w:color="auto"/>
              </w:divBdr>
              <w:divsChild>
                <w:div w:id="3268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5460">
      <w:bodyDiv w:val="1"/>
      <w:marLeft w:val="0"/>
      <w:marRight w:val="0"/>
      <w:marTop w:val="0"/>
      <w:marBottom w:val="0"/>
      <w:divBdr>
        <w:top w:val="none" w:sz="0" w:space="0" w:color="auto"/>
        <w:left w:val="none" w:sz="0" w:space="0" w:color="auto"/>
        <w:bottom w:val="none" w:sz="0" w:space="0" w:color="auto"/>
        <w:right w:val="none" w:sz="0" w:space="0" w:color="auto"/>
      </w:divBdr>
      <w:divsChild>
        <w:div w:id="1813785687">
          <w:marLeft w:val="0"/>
          <w:marRight w:val="0"/>
          <w:marTop w:val="0"/>
          <w:marBottom w:val="0"/>
          <w:divBdr>
            <w:top w:val="none" w:sz="0" w:space="0" w:color="auto"/>
            <w:left w:val="none" w:sz="0" w:space="0" w:color="auto"/>
            <w:bottom w:val="none" w:sz="0" w:space="0" w:color="auto"/>
            <w:right w:val="none" w:sz="0" w:space="0" w:color="auto"/>
          </w:divBdr>
          <w:divsChild>
            <w:div w:id="1533373851">
              <w:marLeft w:val="0"/>
              <w:marRight w:val="0"/>
              <w:marTop w:val="0"/>
              <w:marBottom w:val="0"/>
              <w:divBdr>
                <w:top w:val="none" w:sz="0" w:space="0" w:color="auto"/>
                <w:left w:val="none" w:sz="0" w:space="0" w:color="auto"/>
                <w:bottom w:val="none" w:sz="0" w:space="0" w:color="auto"/>
                <w:right w:val="none" w:sz="0" w:space="0" w:color="auto"/>
              </w:divBdr>
              <w:divsChild>
                <w:div w:id="11238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4929">
          <w:marLeft w:val="0"/>
          <w:marRight w:val="0"/>
          <w:marTop w:val="0"/>
          <w:marBottom w:val="0"/>
          <w:divBdr>
            <w:top w:val="none" w:sz="0" w:space="0" w:color="auto"/>
            <w:left w:val="none" w:sz="0" w:space="0" w:color="auto"/>
            <w:bottom w:val="none" w:sz="0" w:space="0" w:color="auto"/>
            <w:right w:val="none" w:sz="0" w:space="0" w:color="auto"/>
          </w:divBdr>
        </w:div>
        <w:div w:id="1807432665">
          <w:marLeft w:val="0"/>
          <w:marRight w:val="0"/>
          <w:marTop w:val="0"/>
          <w:marBottom w:val="0"/>
          <w:divBdr>
            <w:top w:val="none" w:sz="0" w:space="0" w:color="auto"/>
            <w:left w:val="none" w:sz="0" w:space="0" w:color="auto"/>
            <w:bottom w:val="none" w:sz="0" w:space="0" w:color="auto"/>
            <w:right w:val="none" w:sz="0" w:space="0" w:color="auto"/>
          </w:divBdr>
          <w:divsChild>
            <w:div w:id="1854609358">
              <w:marLeft w:val="0"/>
              <w:marRight w:val="0"/>
              <w:marTop w:val="0"/>
              <w:marBottom w:val="0"/>
              <w:divBdr>
                <w:top w:val="none" w:sz="0" w:space="0" w:color="auto"/>
                <w:left w:val="none" w:sz="0" w:space="0" w:color="auto"/>
                <w:bottom w:val="none" w:sz="0" w:space="0" w:color="auto"/>
                <w:right w:val="none" w:sz="0" w:space="0" w:color="auto"/>
              </w:divBdr>
              <w:divsChild>
                <w:div w:id="617034218">
                  <w:marLeft w:val="0"/>
                  <w:marRight w:val="0"/>
                  <w:marTop w:val="0"/>
                  <w:marBottom w:val="0"/>
                  <w:divBdr>
                    <w:top w:val="none" w:sz="0" w:space="0" w:color="auto"/>
                    <w:left w:val="none" w:sz="0" w:space="0" w:color="auto"/>
                    <w:bottom w:val="none" w:sz="0" w:space="0" w:color="auto"/>
                    <w:right w:val="none" w:sz="0" w:space="0" w:color="auto"/>
                  </w:divBdr>
                </w:div>
              </w:divsChild>
            </w:div>
            <w:div w:id="1045640159">
              <w:marLeft w:val="0"/>
              <w:marRight w:val="0"/>
              <w:marTop w:val="0"/>
              <w:marBottom w:val="0"/>
              <w:divBdr>
                <w:top w:val="none" w:sz="0" w:space="0" w:color="auto"/>
                <w:left w:val="none" w:sz="0" w:space="0" w:color="auto"/>
                <w:bottom w:val="none" w:sz="0" w:space="0" w:color="auto"/>
                <w:right w:val="none" w:sz="0" w:space="0" w:color="auto"/>
              </w:divBdr>
              <w:divsChild>
                <w:div w:id="1170675401">
                  <w:marLeft w:val="0"/>
                  <w:marRight w:val="0"/>
                  <w:marTop w:val="0"/>
                  <w:marBottom w:val="0"/>
                  <w:divBdr>
                    <w:top w:val="none" w:sz="0" w:space="0" w:color="auto"/>
                    <w:left w:val="none" w:sz="0" w:space="0" w:color="auto"/>
                    <w:bottom w:val="none" w:sz="0" w:space="0" w:color="auto"/>
                    <w:right w:val="none" w:sz="0" w:space="0" w:color="auto"/>
                  </w:divBdr>
                </w:div>
              </w:divsChild>
            </w:div>
            <w:div w:id="1129323051">
              <w:marLeft w:val="0"/>
              <w:marRight w:val="0"/>
              <w:marTop w:val="0"/>
              <w:marBottom w:val="0"/>
              <w:divBdr>
                <w:top w:val="none" w:sz="0" w:space="0" w:color="auto"/>
                <w:left w:val="none" w:sz="0" w:space="0" w:color="auto"/>
                <w:bottom w:val="none" w:sz="0" w:space="0" w:color="auto"/>
                <w:right w:val="none" w:sz="0" w:space="0" w:color="auto"/>
              </w:divBdr>
              <w:divsChild>
                <w:div w:id="209265855">
                  <w:marLeft w:val="0"/>
                  <w:marRight w:val="0"/>
                  <w:marTop w:val="0"/>
                  <w:marBottom w:val="0"/>
                  <w:divBdr>
                    <w:top w:val="none" w:sz="0" w:space="0" w:color="auto"/>
                    <w:left w:val="none" w:sz="0" w:space="0" w:color="auto"/>
                    <w:bottom w:val="none" w:sz="0" w:space="0" w:color="auto"/>
                    <w:right w:val="none" w:sz="0" w:space="0" w:color="auto"/>
                  </w:divBdr>
                </w:div>
              </w:divsChild>
            </w:div>
            <w:div w:id="9648298">
              <w:marLeft w:val="0"/>
              <w:marRight w:val="0"/>
              <w:marTop w:val="0"/>
              <w:marBottom w:val="0"/>
              <w:divBdr>
                <w:top w:val="none" w:sz="0" w:space="0" w:color="auto"/>
                <w:left w:val="none" w:sz="0" w:space="0" w:color="auto"/>
                <w:bottom w:val="none" w:sz="0" w:space="0" w:color="auto"/>
                <w:right w:val="none" w:sz="0" w:space="0" w:color="auto"/>
              </w:divBdr>
              <w:divsChild>
                <w:div w:id="847057674">
                  <w:marLeft w:val="0"/>
                  <w:marRight w:val="0"/>
                  <w:marTop w:val="0"/>
                  <w:marBottom w:val="0"/>
                  <w:divBdr>
                    <w:top w:val="none" w:sz="0" w:space="0" w:color="auto"/>
                    <w:left w:val="none" w:sz="0" w:space="0" w:color="auto"/>
                    <w:bottom w:val="none" w:sz="0" w:space="0" w:color="auto"/>
                    <w:right w:val="none" w:sz="0" w:space="0" w:color="auto"/>
                  </w:divBdr>
                </w:div>
              </w:divsChild>
            </w:div>
            <w:div w:id="1868979408">
              <w:marLeft w:val="0"/>
              <w:marRight w:val="0"/>
              <w:marTop w:val="0"/>
              <w:marBottom w:val="0"/>
              <w:divBdr>
                <w:top w:val="none" w:sz="0" w:space="0" w:color="auto"/>
                <w:left w:val="none" w:sz="0" w:space="0" w:color="auto"/>
                <w:bottom w:val="none" w:sz="0" w:space="0" w:color="auto"/>
                <w:right w:val="none" w:sz="0" w:space="0" w:color="auto"/>
              </w:divBdr>
              <w:divsChild>
                <w:div w:id="1935631340">
                  <w:marLeft w:val="0"/>
                  <w:marRight w:val="0"/>
                  <w:marTop w:val="0"/>
                  <w:marBottom w:val="0"/>
                  <w:divBdr>
                    <w:top w:val="none" w:sz="0" w:space="0" w:color="auto"/>
                    <w:left w:val="none" w:sz="0" w:space="0" w:color="auto"/>
                    <w:bottom w:val="none" w:sz="0" w:space="0" w:color="auto"/>
                    <w:right w:val="none" w:sz="0" w:space="0" w:color="auto"/>
                  </w:divBdr>
                </w:div>
              </w:divsChild>
            </w:div>
            <w:div w:id="1241908916">
              <w:marLeft w:val="0"/>
              <w:marRight w:val="0"/>
              <w:marTop w:val="0"/>
              <w:marBottom w:val="0"/>
              <w:divBdr>
                <w:top w:val="none" w:sz="0" w:space="0" w:color="auto"/>
                <w:left w:val="none" w:sz="0" w:space="0" w:color="auto"/>
                <w:bottom w:val="none" w:sz="0" w:space="0" w:color="auto"/>
                <w:right w:val="none" w:sz="0" w:space="0" w:color="auto"/>
              </w:divBdr>
              <w:divsChild>
                <w:div w:id="713964143">
                  <w:marLeft w:val="0"/>
                  <w:marRight w:val="0"/>
                  <w:marTop w:val="0"/>
                  <w:marBottom w:val="0"/>
                  <w:divBdr>
                    <w:top w:val="none" w:sz="0" w:space="0" w:color="auto"/>
                    <w:left w:val="none" w:sz="0" w:space="0" w:color="auto"/>
                    <w:bottom w:val="none" w:sz="0" w:space="0" w:color="auto"/>
                    <w:right w:val="none" w:sz="0" w:space="0" w:color="auto"/>
                  </w:divBdr>
                </w:div>
              </w:divsChild>
            </w:div>
            <w:div w:id="109739113">
              <w:marLeft w:val="0"/>
              <w:marRight w:val="0"/>
              <w:marTop w:val="0"/>
              <w:marBottom w:val="0"/>
              <w:divBdr>
                <w:top w:val="none" w:sz="0" w:space="0" w:color="auto"/>
                <w:left w:val="none" w:sz="0" w:space="0" w:color="auto"/>
                <w:bottom w:val="none" w:sz="0" w:space="0" w:color="auto"/>
                <w:right w:val="none" w:sz="0" w:space="0" w:color="auto"/>
              </w:divBdr>
              <w:divsChild>
                <w:div w:id="349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083">
          <w:marLeft w:val="0"/>
          <w:marRight w:val="0"/>
          <w:marTop w:val="0"/>
          <w:marBottom w:val="0"/>
          <w:divBdr>
            <w:top w:val="none" w:sz="0" w:space="0" w:color="auto"/>
            <w:left w:val="none" w:sz="0" w:space="0" w:color="auto"/>
            <w:bottom w:val="none" w:sz="0" w:space="0" w:color="auto"/>
            <w:right w:val="none" w:sz="0" w:space="0" w:color="auto"/>
          </w:divBdr>
        </w:div>
        <w:div w:id="728261895">
          <w:marLeft w:val="0"/>
          <w:marRight w:val="0"/>
          <w:marTop w:val="0"/>
          <w:marBottom w:val="0"/>
          <w:divBdr>
            <w:top w:val="none" w:sz="0" w:space="0" w:color="auto"/>
            <w:left w:val="none" w:sz="0" w:space="0" w:color="auto"/>
            <w:bottom w:val="none" w:sz="0" w:space="0" w:color="auto"/>
            <w:right w:val="none" w:sz="0" w:space="0" w:color="auto"/>
          </w:divBdr>
        </w:div>
        <w:div w:id="1641570203">
          <w:marLeft w:val="0"/>
          <w:marRight w:val="0"/>
          <w:marTop w:val="0"/>
          <w:marBottom w:val="0"/>
          <w:divBdr>
            <w:top w:val="none" w:sz="0" w:space="0" w:color="auto"/>
            <w:left w:val="none" w:sz="0" w:space="0" w:color="auto"/>
            <w:bottom w:val="none" w:sz="0" w:space="0" w:color="auto"/>
            <w:right w:val="none" w:sz="0" w:space="0" w:color="auto"/>
          </w:divBdr>
        </w:div>
        <w:div w:id="1390685008">
          <w:marLeft w:val="0"/>
          <w:marRight w:val="0"/>
          <w:marTop w:val="0"/>
          <w:marBottom w:val="0"/>
          <w:divBdr>
            <w:top w:val="none" w:sz="0" w:space="0" w:color="auto"/>
            <w:left w:val="none" w:sz="0" w:space="0" w:color="auto"/>
            <w:bottom w:val="none" w:sz="0" w:space="0" w:color="auto"/>
            <w:right w:val="none" w:sz="0" w:space="0" w:color="auto"/>
          </w:divBdr>
        </w:div>
      </w:divsChild>
    </w:div>
    <w:div w:id="877476984">
      <w:bodyDiv w:val="1"/>
      <w:marLeft w:val="0"/>
      <w:marRight w:val="0"/>
      <w:marTop w:val="0"/>
      <w:marBottom w:val="0"/>
      <w:divBdr>
        <w:top w:val="none" w:sz="0" w:space="0" w:color="auto"/>
        <w:left w:val="none" w:sz="0" w:space="0" w:color="auto"/>
        <w:bottom w:val="none" w:sz="0" w:space="0" w:color="auto"/>
        <w:right w:val="none" w:sz="0" w:space="0" w:color="auto"/>
      </w:divBdr>
      <w:divsChild>
        <w:div w:id="535313335">
          <w:marLeft w:val="0"/>
          <w:marRight w:val="0"/>
          <w:marTop w:val="0"/>
          <w:marBottom w:val="0"/>
          <w:divBdr>
            <w:top w:val="none" w:sz="0" w:space="0" w:color="auto"/>
            <w:left w:val="none" w:sz="0" w:space="0" w:color="auto"/>
            <w:bottom w:val="none" w:sz="0" w:space="0" w:color="auto"/>
            <w:right w:val="none" w:sz="0" w:space="0" w:color="auto"/>
          </w:divBdr>
          <w:divsChild>
            <w:div w:id="1618024043">
              <w:marLeft w:val="0"/>
              <w:marRight w:val="0"/>
              <w:marTop w:val="0"/>
              <w:marBottom w:val="0"/>
              <w:divBdr>
                <w:top w:val="none" w:sz="0" w:space="0" w:color="auto"/>
                <w:left w:val="none" w:sz="0" w:space="0" w:color="auto"/>
                <w:bottom w:val="none" w:sz="0" w:space="0" w:color="auto"/>
                <w:right w:val="none" w:sz="0" w:space="0" w:color="auto"/>
              </w:divBdr>
              <w:divsChild>
                <w:div w:id="11602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094">
          <w:marLeft w:val="0"/>
          <w:marRight w:val="0"/>
          <w:marTop w:val="0"/>
          <w:marBottom w:val="0"/>
          <w:divBdr>
            <w:top w:val="none" w:sz="0" w:space="0" w:color="auto"/>
            <w:left w:val="none" w:sz="0" w:space="0" w:color="auto"/>
            <w:bottom w:val="none" w:sz="0" w:space="0" w:color="auto"/>
            <w:right w:val="none" w:sz="0" w:space="0" w:color="auto"/>
          </w:divBdr>
        </w:div>
        <w:div w:id="2143964427">
          <w:marLeft w:val="0"/>
          <w:marRight w:val="0"/>
          <w:marTop w:val="0"/>
          <w:marBottom w:val="0"/>
          <w:divBdr>
            <w:top w:val="none" w:sz="0" w:space="0" w:color="auto"/>
            <w:left w:val="none" w:sz="0" w:space="0" w:color="auto"/>
            <w:bottom w:val="none" w:sz="0" w:space="0" w:color="auto"/>
            <w:right w:val="none" w:sz="0" w:space="0" w:color="auto"/>
          </w:divBdr>
          <w:divsChild>
            <w:div w:id="2045405879">
              <w:marLeft w:val="0"/>
              <w:marRight w:val="0"/>
              <w:marTop w:val="0"/>
              <w:marBottom w:val="0"/>
              <w:divBdr>
                <w:top w:val="none" w:sz="0" w:space="0" w:color="auto"/>
                <w:left w:val="none" w:sz="0" w:space="0" w:color="auto"/>
                <w:bottom w:val="none" w:sz="0" w:space="0" w:color="auto"/>
                <w:right w:val="none" w:sz="0" w:space="0" w:color="auto"/>
              </w:divBdr>
            </w:div>
            <w:div w:id="50933113">
              <w:marLeft w:val="0"/>
              <w:marRight w:val="0"/>
              <w:marTop w:val="0"/>
              <w:marBottom w:val="0"/>
              <w:divBdr>
                <w:top w:val="none" w:sz="0" w:space="0" w:color="auto"/>
                <w:left w:val="none" w:sz="0" w:space="0" w:color="auto"/>
                <w:bottom w:val="none" w:sz="0" w:space="0" w:color="auto"/>
                <w:right w:val="none" w:sz="0" w:space="0" w:color="auto"/>
              </w:divBdr>
              <w:divsChild>
                <w:div w:id="491143773">
                  <w:marLeft w:val="0"/>
                  <w:marRight w:val="0"/>
                  <w:marTop w:val="0"/>
                  <w:marBottom w:val="0"/>
                  <w:divBdr>
                    <w:top w:val="none" w:sz="0" w:space="0" w:color="auto"/>
                    <w:left w:val="none" w:sz="0" w:space="0" w:color="auto"/>
                    <w:bottom w:val="none" w:sz="0" w:space="0" w:color="auto"/>
                    <w:right w:val="none" w:sz="0" w:space="0" w:color="auto"/>
                  </w:divBdr>
                </w:div>
              </w:divsChild>
            </w:div>
            <w:div w:id="37827378">
              <w:marLeft w:val="0"/>
              <w:marRight w:val="0"/>
              <w:marTop w:val="0"/>
              <w:marBottom w:val="0"/>
              <w:divBdr>
                <w:top w:val="none" w:sz="0" w:space="0" w:color="auto"/>
                <w:left w:val="none" w:sz="0" w:space="0" w:color="auto"/>
                <w:bottom w:val="none" w:sz="0" w:space="0" w:color="auto"/>
                <w:right w:val="none" w:sz="0" w:space="0" w:color="auto"/>
              </w:divBdr>
              <w:divsChild>
                <w:div w:id="54011877">
                  <w:marLeft w:val="0"/>
                  <w:marRight w:val="0"/>
                  <w:marTop w:val="0"/>
                  <w:marBottom w:val="0"/>
                  <w:divBdr>
                    <w:top w:val="none" w:sz="0" w:space="0" w:color="auto"/>
                    <w:left w:val="none" w:sz="0" w:space="0" w:color="auto"/>
                    <w:bottom w:val="none" w:sz="0" w:space="0" w:color="auto"/>
                    <w:right w:val="none" w:sz="0" w:space="0" w:color="auto"/>
                  </w:divBdr>
                </w:div>
              </w:divsChild>
            </w:div>
            <w:div w:id="180750225">
              <w:marLeft w:val="0"/>
              <w:marRight w:val="0"/>
              <w:marTop w:val="0"/>
              <w:marBottom w:val="0"/>
              <w:divBdr>
                <w:top w:val="none" w:sz="0" w:space="0" w:color="auto"/>
                <w:left w:val="none" w:sz="0" w:space="0" w:color="auto"/>
                <w:bottom w:val="none" w:sz="0" w:space="0" w:color="auto"/>
                <w:right w:val="none" w:sz="0" w:space="0" w:color="auto"/>
              </w:divBdr>
              <w:divsChild>
                <w:div w:id="789474502">
                  <w:marLeft w:val="0"/>
                  <w:marRight w:val="0"/>
                  <w:marTop w:val="0"/>
                  <w:marBottom w:val="0"/>
                  <w:divBdr>
                    <w:top w:val="none" w:sz="0" w:space="0" w:color="auto"/>
                    <w:left w:val="none" w:sz="0" w:space="0" w:color="auto"/>
                    <w:bottom w:val="none" w:sz="0" w:space="0" w:color="auto"/>
                    <w:right w:val="none" w:sz="0" w:space="0" w:color="auto"/>
                  </w:divBdr>
                </w:div>
              </w:divsChild>
            </w:div>
            <w:div w:id="16238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672">
      <w:bodyDiv w:val="1"/>
      <w:marLeft w:val="0"/>
      <w:marRight w:val="0"/>
      <w:marTop w:val="0"/>
      <w:marBottom w:val="0"/>
      <w:divBdr>
        <w:top w:val="none" w:sz="0" w:space="0" w:color="auto"/>
        <w:left w:val="none" w:sz="0" w:space="0" w:color="auto"/>
        <w:bottom w:val="none" w:sz="0" w:space="0" w:color="auto"/>
        <w:right w:val="none" w:sz="0" w:space="0" w:color="auto"/>
      </w:divBdr>
      <w:divsChild>
        <w:div w:id="1718773723">
          <w:marLeft w:val="0"/>
          <w:marRight w:val="0"/>
          <w:marTop w:val="0"/>
          <w:marBottom w:val="0"/>
          <w:divBdr>
            <w:top w:val="none" w:sz="0" w:space="0" w:color="auto"/>
            <w:left w:val="none" w:sz="0" w:space="0" w:color="auto"/>
            <w:bottom w:val="none" w:sz="0" w:space="0" w:color="auto"/>
            <w:right w:val="none" w:sz="0" w:space="0" w:color="auto"/>
          </w:divBdr>
          <w:divsChild>
            <w:div w:id="2118483072">
              <w:marLeft w:val="0"/>
              <w:marRight w:val="0"/>
              <w:marTop w:val="0"/>
              <w:marBottom w:val="0"/>
              <w:divBdr>
                <w:top w:val="none" w:sz="0" w:space="0" w:color="auto"/>
                <w:left w:val="none" w:sz="0" w:space="0" w:color="auto"/>
                <w:bottom w:val="none" w:sz="0" w:space="0" w:color="auto"/>
                <w:right w:val="none" w:sz="0" w:space="0" w:color="auto"/>
              </w:divBdr>
              <w:divsChild>
                <w:div w:id="1371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3913">
          <w:marLeft w:val="0"/>
          <w:marRight w:val="0"/>
          <w:marTop w:val="0"/>
          <w:marBottom w:val="0"/>
          <w:divBdr>
            <w:top w:val="none" w:sz="0" w:space="0" w:color="auto"/>
            <w:left w:val="none" w:sz="0" w:space="0" w:color="auto"/>
            <w:bottom w:val="none" w:sz="0" w:space="0" w:color="auto"/>
            <w:right w:val="none" w:sz="0" w:space="0" w:color="auto"/>
          </w:divBdr>
        </w:div>
        <w:div w:id="126513795">
          <w:marLeft w:val="0"/>
          <w:marRight w:val="0"/>
          <w:marTop w:val="0"/>
          <w:marBottom w:val="0"/>
          <w:divBdr>
            <w:top w:val="none" w:sz="0" w:space="0" w:color="auto"/>
            <w:left w:val="none" w:sz="0" w:space="0" w:color="auto"/>
            <w:bottom w:val="none" w:sz="0" w:space="0" w:color="auto"/>
            <w:right w:val="none" w:sz="0" w:space="0" w:color="auto"/>
          </w:divBdr>
          <w:divsChild>
            <w:div w:id="469251603">
              <w:marLeft w:val="0"/>
              <w:marRight w:val="0"/>
              <w:marTop w:val="0"/>
              <w:marBottom w:val="0"/>
              <w:divBdr>
                <w:top w:val="none" w:sz="0" w:space="0" w:color="auto"/>
                <w:left w:val="none" w:sz="0" w:space="0" w:color="auto"/>
                <w:bottom w:val="none" w:sz="0" w:space="0" w:color="auto"/>
                <w:right w:val="none" w:sz="0" w:space="0" w:color="auto"/>
              </w:divBdr>
            </w:div>
            <w:div w:id="1188525114">
              <w:marLeft w:val="0"/>
              <w:marRight w:val="0"/>
              <w:marTop w:val="0"/>
              <w:marBottom w:val="0"/>
              <w:divBdr>
                <w:top w:val="none" w:sz="0" w:space="0" w:color="auto"/>
                <w:left w:val="none" w:sz="0" w:space="0" w:color="auto"/>
                <w:bottom w:val="none" w:sz="0" w:space="0" w:color="auto"/>
                <w:right w:val="none" w:sz="0" w:space="0" w:color="auto"/>
              </w:divBdr>
              <w:divsChild>
                <w:div w:id="405954081">
                  <w:marLeft w:val="0"/>
                  <w:marRight w:val="0"/>
                  <w:marTop w:val="0"/>
                  <w:marBottom w:val="0"/>
                  <w:divBdr>
                    <w:top w:val="none" w:sz="0" w:space="0" w:color="auto"/>
                    <w:left w:val="none" w:sz="0" w:space="0" w:color="auto"/>
                    <w:bottom w:val="none" w:sz="0" w:space="0" w:color="auto"/>
                    <w:right w:val="none" w:sz="0" w:space="0" w:color="auto"/>
                  </w:divBdr>
                </w:div>
              </w:divsChild>
            </w:div>
            <w:div w:id="132525106">
              <w:marLeft w:val="0"/>
              <w:marRight w:val="0"/>
              <w:marTop w:val="0"/>
              <w:marBottom w:val="0"/>
              <w:divBdr>
                <w:top w:val="none" w:sz="0" w:space="0" w:color="auto"/>
                <w:left w:val="none" w:sz="0" w:space="0" w:color="auto"/>
                <w:bottom w:val="none" w:sz="0" w:space="0" w:color="auto"/>
                <w:right w:val="none" w:sz="0" w:space="0" w:color="auto"/>
              </w:divBdr>
            </w:div>
            <w:div w:id="1468015608">
              <w:marLeft w:val="0"/>
              <w:marRight w:val="0"/>
              <w:marTop w:val="0"/>
              <w:marBottom w:val="0"/>
              <w:divBdr>
                <w:top w:val="none" w:sz="0" w:space="0" w:color="auto"/>
                <w:left w:val="none" w:sz="0" w:space="0" w:color="auto"/>
                <w:bottom w:val="none" w:sz="0" w:space="0" w:color="auto"/>
                <w:right w:val="none" w:sz="0" w:space="0" w:color="auto"/>
              </w:divBdr>
              <w:divsChild>
                <w:div w:id="322785475">
                  <w:marLeft w:val="0"/>
                  <w:marRight w:val="0"/>
                  <w:marTop w:val="0"/>
                  <w:marBottom w:val="0"/>
                  <w:divBdr>
                    <w:top w:val="none" w:sz="0" w:space="0" w:color="auto"/>
                    <w:left w:val="none" w:sz="0" w:space="0" w:color="auto"/>
                    <w:bottom w:val="none" w:sz="0" w:space="0" w:color="auto"/>
                    <w:right w:val="none" w:sz="0" w:space="0" w:color="auto"/>
                  </w:divBdr>
                </w:div>
              </w:divsChild>
            </w:div>
            <w:div w:id="1911192813">
              <w:marLeft w:val="0"/>
              <w:marRight w:val="0"/>
              <w:marTop w:val="0"/>
              <w:marBottom w:val="0"/>
              <w:divBdr>
                <w:top w:val="none" w:sz="0" w:space="0" w:color="auto"/>
                <w:left w:val="none" w:sz="0" w:space="0" w:color="auto"/>
                <w:bottom w:val="none" w:sz="0" w:space="0" w:color="auto"/>
                <w:right w:val="none" w:sz="0" w:space="0" w:color="auto"/>
              </w:divBdr>
              <w:divsChild>
                <w:div w:id="2077435346">
                  <w:marLeft w:val="0"/>
                  <w:marRight w:val="0"/>
                  <w:marTop w:val="0"/>
                  <w:marBottom w:val="0"/>
                  <w:divBdr>
                    <w:top w:val="none" w:sz="0" w:space="0" w:color="auto"/>
                    <w:left w:val="none" w:sz="0" w:space="0" w:color="auto"/>
                    <w:bottom w:val="none" w:sz="0" w:space="0" w:color="auto"/>
                    <w:right w:val="none" w:sz="0" w:space="0" w:color="auto"/>
                  </w:divBdr>
                </w:div>
              </w:divsChild>
            </w:div>
            <w:div w:id="1257594570">
              <w:marLeft w:val="0"/>
              <w:marRight w:val="0"/>
              <w:marTop w:val="0"/>
              <w:marBottom w:val="0"/>
              <w:divBdr>
                <w:top w:val="none" w:sz="0" w:space="0" w:color="auto"/>
                <w:left w:val="none" w:sz="0" w:space="0" w:color="auto"/>
                <w:bottom w:val="none" w:sz="0" w:space="0" w:color="auto"/>
                <w:right w:val="none" w:sz="0" w:space="0" w:color="auto"/>
              </w:divBdr>
            </w:div>
            <w:div w:id="315191259">
              <w:marLeft w:val="0"/>
              <w:marRight w:val="0"/>
              <w:marTop w:val="0"/>
              <w:marBottom w:val="0"/>
              <w:divBdr>
                <w:top w:val="none" w:sz="0" w:space="0" w:color="auto"/>
                <w:left w:val="none" w:sz="0" w:space="0" w:color="auto"/>
                <w:bottom w:val="none" w:sz="0" w:space="0" w:color="auto"/>
                <w:right w:val="none" w:sz="0" w:space="0" w:color="auto"/>
              </w:divBdr>
              <w:divsChild>
                <w:div w:id="372193254">
                  <w:marLeft w:val="0"/>
                  <w:marRight w:val="0"/>
                  <w:marTop w:val="0"/>
                  <w:marBottom w:val="0"/>
                  <w:divBdr>
                    <w:top w:val="none" w:sz="0" w:space="0" w:color="auto"/>
                    <w:left w:val="none" w:sz="0" w:space="0" w:color="auto"/>
                    <w:bottom w:val="none" w:sz="0" w:space="0" w:color="auto"/>
                    <w:right w:val="none" w:sz="0" w:space="0" w:color="auto"/>
                  </w:divBdr>
                </w:div>
              </w:divsChild>
            </w:div>
            <w:div w:id="1133521349">
              <w:marLeft w:val="0"/>
              <w:marRight w:val="0"/>
              <w:marTop w:val="0"/>
              <w:marBottom w:val="0"/>
              <w:divBdr>
                <w:top w:val="none" w:sz="0" w:space="0" w:color="auto"/>
                <w:left w:val="none" w:sz="0" w:space="0" w:color="auto"/>
                <w:bottom w:val="none" w:sz="0" w:space="0" w:color="auto"/>
                <w:right w:val="none" w:sz="0" w:space="0" w:color="auto"/>
              </w:divBdr>
              <w:divsChild>
                <w:div w:id="12912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3454">
      <w:bodyDiv w:val="1"/>
      <w:marLeft w:val="0"/>
      <w:marRight w:val="0"/>
      <w:marTop w:val="0"/>
      <w:marBottom w:val="0"/>
      <w:divBdr>
        <w:top w:val="none" w:sz="0" w:space="0" w:color="auto"/>
        <w:left w:val="none" w:sz="0" w:space="0" w:color="auto"/>
        <w:bottom w:val="none" w:sz="0" w:space="0" w:color="auto"/>
        <w:right w:val="none" w:sz="0" w:space="0" w:color="auto"/>
      </w:divBdr>
      <w:divsChild>
        <w:div w:id="811292763">
          <w:marLeft w:val="0"/>
          <w:marRight w:val="0"/>
          <w:marTop w:val="0"/>
          <w:marBottom w:val="0"/>
          <w:divBdr>
            <w:top w:val="none" w:sz="0" w:space="0" w:color="auto"/>
            <w:left w:val="none" w:sz="0" w:space="0" w:color="auto"/>
            <w:bottom w:val="none" w:sz="0" w:space="0" w:color="auto"/>
            <w:right w:val="none" w:sz="0" w:space="0" w:color="auto"/>
          </w:divBdr>
          <w:divsChild>
            <w:div w:id="1993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7021">
      <w:bodyDiv w:val="1"/>
      <w:marLeft w:val="0"/>
      <w:marRight w:val="0"/>
      <w:marTop w:val="0"/>
      <w:marBottom w:val="0"/>
      <w:divBdr>
        <w:top w:val="none" w:sz="0" w:space="0" w:color="auto"/>
        <w:left w:val="none" w:sz="0" w:space="0" w:color="auto"/>
        <w:bottom w:val="none" w:sz="0" w:space="0" w:color="auto"/>
        <w:right w:val="none" w:sz="0" w:space="0" w:color="auto"/>
      </w:divBdr>
      <w:divsChild>
        <w:div w:id="1608198727">
          <w:marLeft w:val="0"/>
          <w:marRight w:val="0"/>
          <w:marTop w:val="0"/>
          <w:marBottom w:val="0"/>
          <w:divBdr>
            <w:top w:val="none" w:sz="0" w:space="0" w:color="auto"/>
            <w:left w:val="none" w:sz="0" w:space="0" w:color="auto"/>
            <w:bottom w:val="none" w:sz="0" w:space="0" w:color="auto"/>
            <w:right w:val="none" w:sz="0" w:space="0" w:color="auto"/>
          </w:divBdr>
          <w:divsChild>
            <w:div w:id="2005165729">
              <w:marLeft w:val="0"/>
              <w:marRight w:val="0"/>
              <w:marTop w:val="0"/>
              <w:marBottom w:val="0"/>
              <w:divBdr>
                <w:top w:val="none" w:sz="0" w:space="0" w:color="auto"/>
                <w:left w:val="none" w:sz="0" w:space="0" w:color="auto"/>
                <w:bottom w:val="none" w:sz="0" w:space="0" w:color="auto"/>
                <w:right w:val="none" w:sz="0" w:space="0" w:color="auto"/>
              </w:divBdr>
              <w:divsChild>
                <w:div w:id="7634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136">
          <w:marLeft w:val="0"/>
          <w:marRight w:val="0"/>
          <w:marTop w:val="0"/>
          <w:marBottom w:val="0"/>
          <w:divBdr>
            <w:top w:val="none" w:sz="0" w:space="0" w:color="auto"/>
            <w:left w:val="none" w:sz="0" w:space="0" w:color="auto"/>
            <w:bottom w:val="none" w:sz="0" w:space="0" w:color="auto"/>
            <w:right w:val="none" w:sz="0" w:space="0" w:color="auto"/>
          </w:divBdr>
        </w:div>
        <w:div w:id="2060470079">
          <w:marLeft w:val="0"/>
          <w:marRight w:val="0"/>
          <w:marTop w:val="0"/>
          <w:marBottom w:val="0"/>
          <w:divBdr>
            <w:top w:val="none" w:sz="0" w:space="0" w:color="auto"/>
            <w:left w:val="none" w:sz="0" w:space="0" w:color="auto"/>
            <w:bottom w:val="none" w:sz="0" w:space="0" w:color="auto"/>
            <w:right w:val="none" w:sz="0" w:space="0" w:color="auto"/>
          </w:divBdr>
          <w:divsChild>
            <w:div w:id="1360010110">
              <w:marLeft w:val="0"/>
              <w:marRight w:val="0"/>
              <w:marTop w:val="0"/>
              <w:marBottom w:val="0"/>
              <w:divBdr>
                <w:top w:val="none" w:sz="0" w:space="0" w:color="auto"/>
                <w:left w:val="none" w:sz="0" w:space="0" w:color="auto"/>
                <w:bottom w:val="none" w:sz="0" w:space="0" w:color="auto"/>
                <w:right w:val="none" w:sz="0" w:space="0" w:color="auto"/>
              </w:divBdr>
            </w:div>
            <w:div w:id="1145663126">
              <w:marLeft w:val="0"/>
              <w:marRight w:val="0"/>
              <w:marTop w:val="0"/>
              <w:marBottom w:val="0"/>
              <w:divBdr>
                <w:top w:val="none" w:sz="0" w:space="0" w:color="auto"/>
                <w:left w:val="none" w:sz="0" w:space="0" w:color="auto"/>
                <w:bottom w:val="none" w:sz="0" w:space="0" w:color="auto"/>
                <w:right w:val="none" w:sz="0" w:space="0" w:color="auto"/>
              </w:divBdr>
            </w:div>
            <w:div w:id="462970564">
              <w:marLeft w:val="0"/>
              <w:marRight w:val="0"/>
              <w:marTop w:val="0"/>
              <w:marBottom w:val="0"/>
              <w:divBdr>
                <w:top w:val="none" w:sz="0" w:space="0" w:color="auto"/>
                <w:left w:val="none" w:sz="0" w:space="0" w:color="auto"/>
                <w:bottom w:val="none" w:sz="0" w:space="0" w:color="auto"/>
                <w:right w:val="none" w:sz="0" w:space="0" w:color="auto"/>
              </w:divBdr>
            </w:div>
            <w:div w:id="509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5723">
      <w:bodyDiv w:val="1"/>
      <w:marLeft w:val="0"/>
      <w:marRight w:val="0"/>
      <w:marTop w:val="0"/>
      <w:marBottom w:val="0"/>
      <w:divBdr>
        <w:top w:val="none" w:sz="0" w:space="0" w:color="auto"/>
        <w:left w:val="none" w:sz="0" w:space="0" w:color="auto"/>
        <w:bottom w:val="none" w:sz="0" w:space="0" w:color="auto"/>
        <w:right w:val="none" w:sz="0" w:space="0" w:color="auto"/>
      </w:divBdr>
      <w:divsChild>
        <w:div w:id="63837886">
          <w:marLeft w:val="0"/>
          <w:marRight w:val="0"/>
          <w:marTop w:val="0"/>
          <w:marBottom w:val="0"/>
          <w:divBdr>
            <w:top w:val="none" w:sz="0" w:space="0" w:color="auto"/>
            <w:left w:val="none" w:sz="0" w:space="0" w:color="auto"/>
            <w:bottom w:val="none" w:sz="0" w:space="0" w:color="auto"/>
            <w:right w:val="none" w:sz="0" w:space="0" w:color="auto"/>
          </w:divBdr>
          <w:divsChild>
            <w:div w:id="147946061">
              <w:marLeft w:val="0"/>
              <w:marRight w:val="0"/>
              <w:marTop w:val="0"/>
              <w:marBottom w:val="0"/>
              <w:divBdr>
                <w:top w:val="none" w:sz="0" w:space="0" w:color="auto"/>
                <w:left w:val="none" w:sz="0" w:space="0" w:color="auto"/>
                <w:bottom w:val="none" w:sz="0" w:space="0" w:color="auto"/>
                <w:right w:val="none" w:sz="0" w:space="0" w:color="auto"/>
              </w:divBdr>
              <w:divsChild>
                <w:div w:id="19466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eo.cornell.edu/geology/faculty/RWA/programs/stereonet.html"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x" TargetMode="External"/><Relationship Id="rId7" Type="http://schemas.openxmlformats.org/officeDocument/2006/relationships/image" Target="media/image1.png"/><Relationship Id="rId12" Type="http://schemas.openxmlformats.org/officeDocument/2006/relationships/hyperlink" Target="http://sites.igc.usp.br/openstereo/" TargetMode="External"/><Relationship Id="rId17" Type="http://schemas.openxmlformats.org/officeDocument/2006/relationships/hyperlink" Target="https://www.lpi.usra.edu/meetings/lpsc2010/pdf/1640.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ui.adsabs.harvard.edu/abs/2010AGUFMIN31C..06G/abstract"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hyperlink" Target="mailto:rhaugerud@usgs.gov" TargetMode="External"/><Relationship Id="rId11" Type="http://schemas.openxmlformats.org/officeDocument/2006/relationships/hyperlink" Target="http://sites.igc.usp.br/openstere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29/2018JB016319" TargetMode="External"/><Relationship Id="rId23" Type="http://schemas.openxmlformats.org/officeDocument/2006/relationships/hyperlink" Target="https://doi.org/10.1130/0016-7606(1977)88%3C1231:SOFSUA%3E2.0.CO;2" TargetMode="External"/><Relationship Id="rId10" Type="http://schemas.openxmlformats.org/officeDocument/2006/relationships/image" Target="media/image4.jpe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geo.cornell.edu/geology/faculty/RWA/programs/stereonet.html" TargetMode="External"/><Relationship Id="rId22" Type="http://schemas.openxmlformats.org/officeDocument/2006/relationships/hyperlink" Target="https://ngmdb.usgs.gov/Info/standards/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D2760-784B-42A7-A1AB-958C8458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8687</TotalTime>
  <Pages>15</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rhaugerud</dc:creator>
  <cp:keywords/>
  <dc:description/>
  <cp:lastModifiedBy>Haugerud, Ralph A</cp:lastModifiedBy>
  <cp:revision>40</cp:revision>
  <dcterms:created xsi:type="dcterms:W3CDTF">2019-09-12T17:12:00Z</dcterms:created>
  <dcterms:modified xsi:type="dcterms:W3CDTF">2020-06-07T21:44:00Z</dcterms:modified>
</cp:coreProperties>
</file>